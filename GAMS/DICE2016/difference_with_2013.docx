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51ADC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$</w:t>
      </w:r>
      <w:proofErr w:type="spellStart"/>
      <w:r w:rsidRPr="00766F3F">
        <w:rPr>
          <w:rFonts w:ascii="Courier New" w:hAnsi="Courier New" w:cs="Courier New"/>
        </w:rPr>
        <w:t>ontext</w:t>
      </w:r>
      <w:proofErr w:type="spellEnd"/>
    </w:p>
    <w:p w14:paraId="5482F186" w14:textId="77777777" w:rsidR="00000000" w:rsidRPr="00130A25" w:rsidRDefault="00235AC6" w:rsidP="00130A25">
      <w:pPr>
        <w:pStyle w:val="PlainText"/>
        <w:rPr>
          <w:del w:id="0" w:author="2016" w:date="2018-03-12T19:42:00Z"/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This is the </w:t>
      </w:r>
      <w:del w:id="1" w:author="2016" w:date="2018-03-12T19:42:00Z">
        <w:r w:rsidRPr="00130A25">
          <w:rPr>
            <w:rFonts w:ascii="Courier New" w:hAnsi="Courier New" w:cs="Courier New"/>
          </w:rPr>
          <w:delText>DICE-2013R model,</w:delText>
        </w:r>
      </w:del>
      <w:ins w:id="2" w:author="2016" w:date="2018-03-12T19:42:00Z">
        <w:r w:rsidRPr="00766F3F">
          <w:rPr>
            <w:rFonts w:ascii="Courier New" w:hAnsi="Courier New" w:cs="Courier New"/>
          </w:rPr>
          <w:t>beta</w:t>
        </w:r>
      </w:ins>
      <w:r w:rsidRPr="00766F3F">
        <w:rPr>
          <w:rFonts w:ascii="Courier New" w:hAnsi="Courier New" w:cs="Courier New"/>
        </w:rPr>
        <w:t xml:space="preserve"> version </w:t>
      </w:r>
      <w:del w:id="3" w:author="2016" w:date="2018-03-12T19:42:00Z">
        <w:r w:rsidRPr="00130A25">
          <w:rPr>
            <w:rFonts w:ascii="Courier New" w:hAnsi="Courier New" w:cs="Courier New"/>
          </w:rPr>
          <w:delText>DICE2013R_100413_vanilla.gms, revised from April version.</w:delText>
        </w:r>
      </w:del>
    </w:p>
    <w:p w14:paraId="3E7893DF" w14:textId="77777777" w:rsidR="00000000" w:rsidRPr="00130A25" w:rsidRDefault="00235AC6" w:rsidP="00130A25">
      <w:pPr>
        <w:pStyle w:val="PlainText"/>
        <w:rPr>
          <w:del w:id="4" w:author="2016" w:date="2018-03-12T19:42:00Z"/>
          <w:rFonts w:ascii="Courier New" w:hAnsi="Courier New" w:cs="Courier New"/>
        </w:rPr>
      </w:pPr>
      <w:proofErr w:type="gramStart"/>
      <w:ins w:id="5" w:author="2016" w:date="2018-03-12T19:42:00Z">
        <w:r w:rsidRPr="00766F3F">
          <w:rPr>
            <w:rFonts w:ascii="Courier New" w:hAnsi="Courier New" w:cs="Courier New"/>
          </w:rPr>
          <w:t>of</w:t>
        </w:r>
        <w:proofErr w:type="gramEnd"/>
        <w:r w:rsidRPr="00766F3F">
          <w:rPr>
            <w:rFonts w:ascii="Courier New" w:hAnsi="Courier New" w:cs="Courier New"/>
          </w:rPr>
          <w:t xml:space="preserve"> DICE-2016R. </w:t>
        </w:r>
      </w:ins>
      <w:r w:rsidRPr="00766F3F">
        <w:rPr>
          <w:rFonts w:ascii="Courier New" w:hAnsi="Courier New" w:cs="Courier New"/>
        </w:rPr>
        <w:t xml:space="preserve">The </w:t>
      </w:r>
      <w:del w:id="6" w:author="2016" w:date="2018-03-12T19:42:00Z">
        <w:r w:rsidRPr="00130A25">
          <w:rPr>
            <w:rFonts w:ascii="Courier New" w:hAnsi="Courier New" w:cs="Courier New"/>
          </w:rPr>
          <w:delText>vanilla version includes only the optimal and baseline scenarios.</w:delText>
        </w:r>
      </w:del>
    </w:p>
    <w:p w14:paraId="1F244569" w14:textId="163E27C5" w:rsidR="00000000" w:rsidRPr="00766F3F" w:rsidRDefault="00235AC6" w:rsidP="00766F3F">
      <w:pPr>
        <w:pStyle w:val="PlainText"/>
        <w:rPr>
          <w:ins w:id="7" w:author="2016" w:date="2018-03-12T19:42:00Z"/>
          <w:rFonts w:ascii="Courier New" w:hAnsi="Courier New" w:cs="Courier New"/>
        </w:rPr>
      </w:pPr>
      <w:del w:id="8" w:author="2016" w:date="2018-03-12T19:42:00Z">
        <w:r w:rsidRPr="00130A25">
          <w:rPr>
            <w:rFonts w:ascii="Courier New" w:hAnsi="Courier New" w:cs="Courier New"/>
          </w:rPr>
          <w:delText>These</w:delText>
        </w:r>
      </w:del>
      <w:proofErr w:type="gramStart"/>
      <w:ins w:id="9" w:author="2016" w:date="2018-03-12T19:42:00Z">
        <w:r w:rsidRPr="00766F3F">
          <w:rPr>
            <w:rFonts w:ascii="Courier New" w:hAnsi="Courier New" w:cs="Courier New"/>
          </w:rPr>
          <w:t>major</w:t>
        </w:r>
        <w:proofErr w:type="gramEnd"/>
        <w:r w:rsidRPr="00766F3F">
          <w:rPr>
            <w:rFonts w:ascii="Courier New" w:hAnsi="Courier New" w:cs="Courier New"/>
          </w:rPr>
          <w:t xml:space="preserve"> changes</w:t>
        </w:r>
      </w:ins>
      <w:r w:rsidRPr="00766F3F">
        <w:rPr>
          <w:rFonts w:ascii="Courier New" w:hAnsi="Courier New" w:cs="Courier New"/>
        </w:rPr>
        <w:t xml:space="preserve"> are </w:t>
      </w:r>
      <w:del w:id="10" w:author="2016" w:date="2018-03-12T19:42:00Z">
        <w:r w:rsidRPr="00130A25">
          <w:rPr>
            <w:rFonts w:ascii="Courier New" w:hAnsi="Courier New" w:cs="Courier New"/>
          </w:rPr>
          <w:delText>determined by setting</w:delText>
        </w:r>
      </w:del>
      <w:ins w:id="11" w:author="2016" w:date="2018-03-12T19:42:00Z">
        <w:r w:rsidRPr="00766F3F">
          <w:rPr>
            <w:rFonts w:ascii="Courier New" w:hAnsi="Courier New" w:cs="Courier New"/>
          </w:rPr>
          <w:t>outlined in Nordhaus,</w:t>
        </w:r>
      </w:ins>
    </w:p>
    <w:p w14:paraId="69885F18" w14:textId="77777777" w:rsidR="00000000" w:rsidRPr="00130A25" w:rsidRDefault="00235AC6" w:rsidP="00130A25">
      <w:pPr>
        <w:pStyle w:val="PlainText"/>
        <w:rPr>
          <w:del w:id="12" w:author="2016" w:date="2018-03-12T19:42:00Z"/>
          <w:rFonts w:ascii="Courier New" w:hAnsi="Courier New" w:cs="Courier New"/>
        </w:rPr>
      </w:pPr>
      <w:ins w:id="13" w:author="2016" w:date="2018-03-12T19:42:00Z">
        <w:r w:rsidRPr="00766F3F">
          <w:rPr>
            <w:rFonts w:ascii="Courier New" w:hAnsi="Courier New" w:cs="Courier New"/>
          </w:rPr>
          <w:t>"Revisiting</w:t>
        </w:r>
      </w:ins>
      <w:r w:rsidRPr="00766F3F">
        <w:rPr>
          <w:rFonts w:ascii="Courier New" w:hAnsi="Courier New" w:cs="Courier New"/>
        </w:rPr>
        <w:t xml:space="preserve"> the </w:t>
      </w:r>
      <w:del w:id="14" w:author="2016" w:date="2018-03-12T19:42:00Z">
        <w:r w:rsidRPr="00130A25">
          <w:rPr>
            <w:rFonts w:ascii="Courier New" w:hAnsi="Courier New" w:cs="Courier New"/>
          </w:rPr>
          <w:delText>"ifopt" control at 1 (optimal) or 0 (baseli</w:delText>
        </w:r>
        <w:r w:rsidRPr="00130A25">
          <w:rPr>
            <w:rFonts w:ascii="Courier New" w:hAnsi="Courier New" w:cs="Courier New"/>
          </w:rPr>
          <w:delText>ne).</w:delText>
        </w:r>
      </w:del>
    </w:p>
    <w:p w14:paraId="2FB51434" w14:textId="77777777" w:rsidR="00000000" w:rsidRPr="00130A25" w:rsidRDefault="00235AC6" w:rsidP="00130A25">
      <w:pPr>
        <w:pStyle w:val="PlainText"/>
        <w:rPr>
          <w:del w:id="15" w:author="2016" w:date="2018-03-12T19:42:00Z"/>
          <w:rFonts w:ascii="Courier New" w:hAnsi="Courier New" w:cs="Courier New"/>
        </w:rPr>
      </w:pPr>
      <w:del w:id="16" w:author="2016" w:date="2018-03-12T19:42:00Z">
        <w:r w:rsidRPr="00130A25">
          <w:rPr>
            <w:rFonts w:ascii="Courier New" w:hAnsi="Courier New" w:cs="Courier New"/>
          </w:rPr>
          <w:delText>This version has write ("put") output but does not have subroutines ("include").</w:delText>
        </w:r>
      </w:del>
    </w:p>
    <w:p w14:paraId="4D879EAA" w14:textId="0256E254" w:rsidR="00000000" w:rsidRPr="00766F3F" w:rsidRDefault="00235AC6" w:rsidP="00766F3F">
      <w:pPr>
        <w:pStyle w:val="PlainText"/>
        <w:rPr>
          <w:ins w:id="17" w:author="2016" w:date="2018-03-12T19:42:00Z"/>
          <w:rFonts w:ascii="Courier New" w:hAnsi="Courier New" w:cs="Courier New"/>
        </w:rPr>
      </w:pPr>
      <w:del w:id="18" w:author="2016" w:date="2018-03-12T19:42:00Z">
        <w:r w:rsidRPr="00130A25">
          <w:rPr>
            <w:rFonts w:ascii="Courier New" w:hAnsi="Courier New" w:cs="Courier New"/>
          </w:rPr>
          <w:delText xml:space="preserve">A full discussion is included in </w:delText>
        </w:r>
      </w:del>
      <w:proofErr w:type="gramStart"/>
      <w:ins w:id="19" w:author="2016" w:date="2018-03-12T19:42:00Z">
        <w:r w:rsidRPr="00766F3F">
          <w:rPr>
            <w:rFonts w:ascii="Courier New" w:hAnsi="Courier New" w:cs="Courier New"/>
          </w:rPr>
          <w:t>social</w:t>
        </w:r>
        <w:proofErr w:type="gramEnd"/>
        <w:r w:rsidRPr="00766F3F">
          <w:rPr>
            <w:rFonts w:ascii="Courier New" w:hAnsi="Courier New" w:cs="Courier New"/>
          </w:rPr>
          <w:t xml:space="preserve"> cost of carbon: Estimates from </w:t>
        </w:r>
      </w:ins>
      <w:r w:rsidRPr="00766F3F">
        <w:rPr>
          <w:rFonts w:ascii="Courier New" w:hAnsi="Courier New" w:cs="Courier New"/>
        </w:rPr>
        <w:t xml:space="preserve">the </w:t>
      </w:r>
      <w:del w:id="20" w:author="2016" w:date="2018-03-12T19:42:00Z">
        <w:r w:rsidRPr="00130A25">
          <w:rPr>
            <w:rFonts w:ascii="Courier New" w:hAnsi="Courier New" w:cs="Courier New"/>
          </w:rPr>
          <w:delText>"</w:delText>
        </w:r>
      </w:del>
      <w:r w:rsidRPr="00766F3F">
        <w:rPr>
          <w:rFonts w:ascii="Courier New" w:hAnsi="Courier New" w:cs="Courier New"/>
        </w:rPr>
        <w:t>DICE</w:t>
      </w:r>
      <w:del w:id="21" w:author="2016" w:date="2018-03-12T19:42:00Z">
        <w:r w:rsidRPr="00130A25">
          <w:rPr>
            <w:rFonts w:ascii="Courier New" w:hAnsi="Courier New" w:cs="Courier New"/>
          </w:rPr>
          <w:delText xml:space="preserve"> 2013R Manual" on</w:delText>
        </w:r>
      </w:del>
      <w:ins w:id="22" w:author="2016" w:date="2018-03-12T19:42:00Z">
        <w:r w:rsidRPr="00766F3F">
          <w:rPr>
            <w:rFonts w:ascii="Courier New" w:hAnsi="Courier New" w:cs="Courier New"/>
          </w:rPr>
          <w:t>-2016R model,"</w:t>
        </w:r>
      </w:ins>
    </w:p>
    <w:p w14:paraId="66DED192" w14:textId="5A35675D" w:rsidR="00000000" w:rsidRPr="00766F3F" w:rsidRDefault="00235AC6" w:rsidP="00766F3F">
      <w:pPr>
        <w:pStyle w:val="PlainText"/>
        <w:rPr>
          <w:ins w:id="23" w:author="2016" w:date="2018-03-12T19:42:00Z"/>
          <w:rFonts w:ascii="Courier New" w:hAnsi="Courier New" w:cs="Courier New"/>
        </w:rPr>
      </w:pPr>
      <w:proofErr w:type="gramStart"/>
      <w:ins w:id="24" w:author="2016" w:date="2018-03-12T19:42:00Z">
        <w:r w:rsidRPr="00766F3F">
          <w:rPr>
            <w:rFonts w:ascii="Courier New" w:hAnsi="Courier New" w:cs="Courier New"/>
          </w:rPr>
          <w:t>September 30, 2016," available from</w:t>
        </w:r>
      </w:ins>
      <w:r w:rsidRPr="00766F3F">
        <w:rPr>
          <w:rFonts w:ascii="Courier New" w:hAnsi="Courier New" w:cs="Courier New"/>
        </w:rPr>
        <w:t xml:space="preserve"> the </w:t>
      </w:r>
      <w:del w:id="25" w:author="2016" w:date="2018-03-12T19:42:00Z">
        <w:r w:rsidRPr="00130A25">
          <w:rPr>
            <w:rFonts w:ascii="Courier New" w:hAnsi="Courier New" w:cs="Courier New"/>
          </w:rPr>
          <w:delText>web at dicemodel.net.</w:delText>
        </w:r>
      </w:del>
      <w:ins w:id="26" w:author="2016" w:date="2018-03-12T19:42:00Z">
        <w:r w:rsidRPr="00766F3F">
          <w:rPr>
            <w:rFonts w:ascii="Courier New" w:hAnsi="Courier New" w:cs="Courier New"/>
          </w:rPr>
          <w:t>author.</w:t>
        </w:r>
        <w:proofErr w:type="gramEnd"/>
      </w:ins>
    </w:p>
    <w:p w14:paraId="0D1ACADF" w14:textId="77777777" w:rsidR="00000000" w:rsidRPr="00766F3F" w:rsidRDefault="00235AC6" w:rsidP="00766F3F">
      <w:pPr>
        <w:pStyle w:val="PlainText"/>
        <w:rPr>
          <w:ins w:id="27" w:author="2016" w:date="2018-03-12T19:42:00Z"/>
          <w:rFonts w:ascii="Courier New" w:hAnsi="Courier New" w:cs="Courier New"/>
        </w:rPr>
      </w:pPr>
    </w:p>
    <w:p w14:paraId="57E59804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ins w:id="28" w:author="2016" w:date="2018-03-12T19:42:00Z">
        <w:r w:rsidRPr="00766F3F">
          <w:rPr>
            <w:rFonts w:ascii="Courier New" w:hAnsi="Courier New" w:cs="Courier New"/>
          </w:rPr>
          <w:t>Version is DICE-2016R-091916ap.gm</w:t>
        </w:r>
        <w:r w:rsidRPr="00766F3F">
          <w:rPr>
            <w:rFonts w:ascii="Courier New" w:hAnsi="Courier New" w:cs="Courier New"/>
          </w:rPr>
          <w:t>s</w:t>
        </w:r>
      </w:ins>
    </w:p>
    <w:p w14:paraId="1E05A47A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$</w:t>
      </w:r>
      <w:proofErr w:type="spellStart"/>
      <w:r w:rsidRPr="00766F3F">
        <w:rPr>
          <w:rFonts w:ascii="Courier New" w:hAnsi="Courier New" w:cs="Courier New"/>
        </w:rPr>
        <w:t>offtext</w:t>
      </w:r>
      <w:proofErr w:type="spellEnd"/>
    </w:p>
    <w:p w14:paraId="598399AF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</w:p>
    <w:p w14:paraId="4DCB3321" w14:textId="77777777" w:rsidR="00000000" w:rsidRPr="00130A25" w:rsidRDefault="00235AC6" w:rsidP="00130A25">
      <w:pPr>
        <w:pStyle w:val="PlainText"/>
        <w:rPr>
          <w:del w:id="29" w:author="2016" w:date="2018-03-12T19:42:00Z"/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$title        DICE-</w:t>
      </w:r>
      <w:del w:id="30" w:author="2016" w:date="2018-03-12T19:42:00Z">
        <w:r w:rsidRPr="00130A25">
          <w:rPr>
            <w:rFonts w:ascii="Courier New" w:hAnsi="Courier New" w:cs="Courier New"/>
          </w:rPr>
          <w:delText>2013R October 2013</w:delText>
        </w:r>
      </w:del>
    </w:p>
    <w:p w14:paraId="28ABC5B6" w14:textId="77777777" w:rsidR="00000000" w:rsidRPr="00766F3F" w:rsidRDefault="00235AC6" w:rsidP="00766F3F">
      <w:pPr>
        <w:pStyle w:val="PlainText"/>
        <w:rPr>
          <w:ins w:id="31" w:author="2016" w:date="2018-03-12T19:42:00Z"/>
          <w:rFonts w:ascii="Courier New" w:hAnsi="Courier New" w:cs="Courier New"/>
        </w:rPr>
      </w:pPr>
      <w:ins w:id="32" w:author="2016" w:date="2018-03-12T19:42:00Z">
        <w:r w:rsidRPr="00766F3F">
          <w:rPr>
            <w:rFonts w:ascii="Courier New" w:hAnsi="Courier New" w:cs="Courier New"/>
          </w:rPr>
          <w:t>2016R September 2016 (DICE-2016R-091216a.gms)</w:t>
        </w:r>
      </w:ins>
    </w:p>
    <w:p w14:paraId="60CCA99D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</w:p>
    <w:p w14:paraId="2693C55A" w14:textId="77777777" w:rsidR="00000000" w:rsidRPr="00766F3F" w:rsidRDefault="00235AC6" w:rsidP="00766F3F">
      <w:pPr>
        <w:pStyle w:val="PlainText"/>
        <w:rPr>
          <w:ins w:id="33" w:author="2016" w:date="2018-03-12T19:42:00Z"/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set</w:t>
      </w:r>
      <w:proofErr w:type="gramEnd"/>
      <w:r w:rsidRPr="00766F3F">
        <w:rPr>
          <w:rFonts w:ascii="Courier New" w:hAnsi="Courier New" w:cs="Courier New"/>
        </w:rPr>
        <w:t xml:space="preserve">        t  Time periods (5 years per period)                    /1*</w:t>
      </w:r>
      <w:ins w:id="34" w:author="2016" w:date="2018-03-12T19:42:00Z">
        <w:r w:rsidRPr="00766F3F">
          <w:rPr>
            <w:rFonts w:ascii="Courier New" w:hAnsi="Courier New" w:cs="Courier New"/>
          </w:rPr>
          <w:t>100/</w:t>
        </w:r>
      </w:ins>
    </w:p>
    <w:p w14:paraId="0E06D4F5" w14:textId="77777777" w:rsidR="00000000" w:rsidRPr="00766F3F" w:rsidRDefault="00235AC6" w:rsidP="00766F3F">
      <w:pPr>
        <w:pStyle w:val="PlainText"/>
        <w:rPr>
          <w:ins w:id="35" w:author="2016" w:date="2018-03-12T19:42:00Z"/>
          <w:rFonts w:ascii="Courier New" w:hAnsi="Courier New" w:cs="Courier New"/>
        </w:rPr>
      </w:pPr>
    </w:p>
    <w:p w14:paraId="37246484" w14:textId="77777777" w:rsidR="00000000" w:rsidRPr="00766F3F" w:rsidRDefault="00235AC6" w:rsidP="00766F3F">
      <w:pPr>
        <w:pStyle w:val="PlainText"/>
        <w:rPr>
          <w:ins w:id="36" w:author="2016" w:date="2018-03-12T19:42:00Z"/>
          <w:rFonts w:ascii="Courier New" w:hAnsi="Courier New" w:cs="Courier New"/>
        </w:rPr>
      </w:pPr>
      <w:ins w:id="37" w:author="2016" w:date="2018-03-12T19:42:00Z">
        <w:r w:rsidRPr="00766F3F">
          <w:rPr>
            <w:rFonts w:ascii="Courier New" w:hAnsi="Courier New" w:cs="Courier New"/>
          </w:rPr>
          <w:t>PARAMETERS</w:t>
        </w:r>
      </w:ins>
    </w:p>
    <w:p w14:paraId="0A30E78F" w14:textId="77777777" w:rsidR="00000000" w:rsidRPr="00766F3F" w:rsidRDefault="00235AC6" w:rsidP="00766F3F">
      <w:pPr>
        <w:pStyle w:val="PlainText"/>
        <w:rPr>
          <w:moveTo w:id="38" w:author="2016" w:date="2018-03-12T19:42:00Z"/>
          <w:rFonts w:ascii="Courier New" w:hAnsi="Courier New" w:cs="Courier New"/>
        </w:rPr>
      </w:pPr>
      <w:moveToRangeStart w:id="39" w:author="2016" w:date="2018-03-12T19:42:00Z" w:name="move508647105"/>
      <w:moveTo w:id="40" w:author="2016" w:date="2018-03-12T19:42:00Z">
        <w:r w:rsidRPr="00766F3F">
          <w:rPr>
            <w:rFonts w:ascii="Courier New" w:hAnsi="Courier New" w:cs="Courier New"/>
          </w:rPr>
          <w:t>** Availability of fossil fuels</w:t>
        </w:r>
      </w:moveTo>
    </w:p>
    <w:moveToRangeEnd w:id="39"/>
    <w:p w14:paraId="07754964" w14:textId="77777777" w:rsidR="00000000" w:rsidRPr="00130A25" w:rsidRDefault="00235AC6" w:rsidP="00130A25">
      <w:pPr>
        <w:pStyle w:val="PlainText"/>
        <w:rPr>
          <w:del w:id="41" w:author="2016" w:date="2018-03-12T19:42:00Z"/>
          <w:rFonts w:ascii="Courier New" w:hAnsi="Courier New" w:cs="Courier New"/>
        </w:rPr>
      </w:pPr>
      <w:del w:id="42" w:author="2016" w:date="2018-03-12T19:42:00Z">
        <w:r w:rsidRPr="00130A25">
          <w:rPr>
            <w:rFonts w:ascii="Courier New" w:hAnsi="Courier New" w:cs="Courier New"/>
          </w:rPr>
          <w:delText>60/ ;</w:delText>
        </w:r>
      </w:del>
    </w:p>
    <w:p w14:paraId="398D30FC" w14:textId="77777777" w:rsidR="00000000" w:rsidRPr="00130A25" w:rsidRDefault="00235AC6" w:rsidP="00130A25">
      <w:pPr>
        <w:pStyle w:val="PlainText"/>
        <w:rPr>
          <w:del w:id="43" w:author="2016" w:date="2018-03-12T19:42:00Z"/>
          <w:rFonts w:ascii="Courier New" w:hAnsi="Courier New" w:cs="Courier New"/>
        </w:rPr>
      </w:pPr>
    </w:p>
    <w:p w14:paraId="789CFB1A" w14:textId="77777777" w:rsidR="00000000" w:rsidRPr="00130A25" w:rsidRDefault="00235AC6" w:rsidP="00130A25">
      <w:pPr>
        <w:pStyle w:val="PlainText"/>
        <w:rPr>
          <w:del w:id="44" w:author="2016" w:date="2018-03-12T19:42:00Z"/>
          <w:rFonts w:ascii="Courier New" w:hAnsi="Courier New" w:cs="Courier New"/>
        </w:rPr>
      </w:pPr>
      <w:del w:id="45" w:author="2016" w:date="2018-03-12T19:42:00Z">
        <w:r w:rsidRPr="00130A25">
          <w:rPr>
            <w:rFonts w:ascii="Courier New" w:hAnsi="Courier New" w:cs="Courier New"/>
          </w:rPr>
          <w:delText>parameters</w:delText>
        </w:r>
      </w:del>
    </w:p>
    <w:p w14:paraId="395A0031" w14:textId="77777777" w:rsidR="00000000" w:rsidRPr="00130A25" w:rsidRDefault="00235AC6" w:rsidP="00130A25">
      <w:pPr>
        <w:pStyle w:val="PlainText"/>
        <w:rPr>
          <w:del w:id="46" w:author="2016" w:date="2018-03-12T19:42:00Z"/>
          <w:rFonts w:ascii="Courier New" w:hAnsi="Courier New" w:cs="Courier New"/>
        </w:rPr>
      </w:pPr>
    </w:p>
    <w:p w14:paraId="113016FE" w14:textId="77777777" w:rsidR="00000000" w:rsidRPr="00766F3F" w:rsidRDefault="00235AC6" w:rsidP="00766F3F">
      <w:pPr>
        <w:pStyle w:val="PlainText"/>
        <w:rPr>
          <w:ins w:id="47" w:author="2016" w:date="2018-03-12T19:42:00Z"/>
          <w:rFonts w:ascii="Courier New" w:hAnsi="Courier New" w:cs="Courier New"/>
        </w:rPr>
      </w:pPr>
      <w:ins w:id="48" w:author="2016" w:date="2018-03-12T19:42:00Z">
        <w:r w:rsidRPr="00766F3F">
          <w:rPr>
            <w:rFonts w:ascii="Courier New" w:hAnsi="Courier New" w:cs="Courier New"/>
          </w:rPr>
          <w:t xml:space="preserve">       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fosslim</w:t>
        </w:r>
        <w:proofErr w:type="spellEnd"/>
        <w:r w:rsidRPr="00766F3F">
          <w:rPr>
            <w:rFonts w:ascii="Courier New" w:hAnsi="Courier New" w:cs="Courier New"/>
          </w:rPr>
          <w:t xml:space="preserve">  Maximum</w:t>
        </w:r>
        <w:proofErr w:type="gramEnd"/>
        <w:r w:rsidRPr="00766F3F">
          <w:rPr>
            <w:rFonts w:ascii="Courier New" w:hAnsi="Courier New" w:cs="Courier New"/>
          </w:rPr>
          <w:t xml:space="preserve"> cumulative extraction fos</w:t>
        </w:r>
        <w:r w:rsidRPr="00766F3F">
          <w:rPr>
            <w:rFonts w:ascii="Courier New" w:hAnsi="Courier New" w:cs="Courier New"/>
          </w:rPr>
          <w:t>sil fuels (</w:t>
        </w:r>
        <w:proofErr w:type="spellStart"/>
        <w:r w:rsidRPr="00766F3F">
          <w:rPr>
            <w:rFonts w:ascii="Courier New" w:hAnsi="Courier New" w:cs="Courier New"/>
          </w:rPr>
          <w:t>GtC</w:t>
        </w:r>
        <w:proofErr w:type="spellEnd"/>
        <w:r w:rsidRPr="00766F3F">
          <w:rPr>
            <w:rFonts w:ascii="Courier New" w:hAnsi="Courier New" w:cs="Courier New"/>
          </w:rPr>
          <w:t>)  /6000/</w:t>
        </w:r>
      </w:ins>
    </w:p>
    <w:p w14:paraId="7CEED108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**Time Step</w:t>
      </w:r>
    </w:p>
    <w:p w14:paraId="70D61A09" w14:textId="4CC63948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tstep</w:t>
      </w:r>
      <w:proofErr w:type="spellEnd"/>
      <w:proofErr w:type="gramEnd"/>
      <w:r w:rsidRPr="00766F3F">
        <w:rPr>
          <w:rFonts w:ascii="Courier New" w:hAnsi="Courier New" w:cs="Courier New"/>
        </w:rPr>
        <w:t xml:space="preserve">    Years per Period                                  </w:t>
      </w:r>
      <w:del w:id="49" w:author="2016" w:date="2018-03-12T19:42:00Z">
        <w:r w:rsidRPr="00130A25">
          <w:rPr>
            <w:rFonts w:ascii="Courier New" w:hAnsi="Courier New" w:cs="Courier New"/>
          </w:rPr>
          <w:delText xml:space="preserve">  </w:delText>
        </w:r>
      </w:del>
      <w:r w:rsidRPr="00766F3F">
        <w:rPr>
          <w:rFonts w:ascii="Courier New" w:hAnsi="Courier New" w:cs="Courier New"/>
        </w:rPr>
        <w:t>/5/</w:t>
      </w:r>
    </w:p>
    <w:p w14:paraId="6B90650E" w14:textId="77777777" w:rsidR="00000000" w:rsidRPr="00130A25" w:rsidRDefault="00235AC6" w:rsidP="00130A25">
      <w:pPr>
        <w:pStyle w:val="PlainText"/>
        <w:rPr>
          <w:del w:id="50" w:author="2016" w:date="2018-03-12T19:42:00Z"/>
          <w:rFonts w:ascii="Courier New" w:hAnsi="Courier New" w:cs="Courier New"/>
        </w:rPr>
      </w:pPr>
    </w:p>
    <w:p w14:paraId="60B1CE51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** If optimal control</w:t>
      </w:r>
    </w:p>
    <w:p w14:paraId="16B48119" w14:textId="77777777" w:rsidR="00000000" w:rsidRPr="00130A25" w:rsidRDefault="00235AC6" w:rsidP="00130A25">
      <w:pPr>
        <w:pStyle w:val="PlainText"/>
        <w:rPr>
          <w:del w:id="51" w:author="2016" w:date="2018-03-12T19:42:00Z"/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ifopt</w:t>
      </w:r>
      <w:proofErr w:type="spellEnd"/>
      <w:proofErr w:type="gramEnd"/>
      <w:r w:rsidRPr="00766F3F">
        <w:rPr>
          <w:rFonts w:ascii="Courier New" w:hAnsi="Courier New" w:cs="Courier New"/>
        </w:rPr>
        <w:t xml:space="preserve">    </w:t>
      </w:r>
      <w:del w:id="52" w:author="2016" w:date="2018-03-12T19:42:00Z">
        <w:r w:rsidRPr="00130A25">
          <w:rPr>
            <w:rFonts w:ascii="Courier New" w:hAnsi="Courier New" w:cs="Courier New"/>
          </w:rPr>
          <w:delText>If</w:delText>
        </w:r>
      </w:del>
      <w:ins w:id="53" w:author="2016" w:date="2018-03-12T19:42:00Z">
        <w:r w:rsidRPr="00766F3F">
          <w:rPr>
            <w:rFonts w:ascii="Courier New" w:hAnsi="Courier New" w:cs="Courier New"/>
          </w:rPr>
          <w:t>Indicator where</w:t>
        </w:r>
      </w:ins>
      <w:r w:rsidRPr="00766F3F">
        <w:rPr>
          <w:rFonts w:ascii="Courier New" w:hAnsi="Courier New" w:cs="Courier New"/>
        </w:rPr>
        <w:t xml:space="preserve"> optimized </w:t>
      </w:r>
      <w:ins w:id="54" w:author="2016" w:date="2018-03-12T19:42:00Z">
        <w:r w:rsidRPr="00766F3F">
          <w:rPr>
            <w:rFonts w:ascii="Courier New" w:hAnsi="Courier New" w:cs="Courier New"/>
          </w:rPr>
          <w:t xml:space="preserve">is </w:t>
        </w:r>
      </w:ins>
      <w:r w:rsidRPr="00766F3F">
        <w:rPr>
          <w:rFonts w:ascii="Courier New" w:hAnsi="Courier New" w:cs="Courier New"/>
        </w:rPr>
        <w:t xml:space="preserve">1 and </w:t>
      </w:r>
      <w:del w:id="55" w:author="2016" w:date="2018-03-12T19:42:00Z">
        <w:r w:rsidRPr="00130A25">
          <w:rPr>
            <w:rFonts w:ascii="Courier New" w:hAnsi="Courier New" w:cs="Courier New"/>
          </w:rPr>
          <w:delText xml:space="preserve">if </w:delText>
        </w:r>
      </w:del>
      <w:r w:rsidRPr="00766F3F">
        <w:rPr>
          <w:rFonts w:ascii="Courier New" w:hAnsi="Courier New" w:cs="Courier New"/>
        </w:rPr>
        <w:t xml:space="preserve">base is 0      </w:t>
      </w:r>
      <w:del w:id="56" w:author="2016" w:date="2018-03-12T19:42:00Z">
        <w:r w:rsidRPr="00130A25">
          <w:rPr>
            <w:rFonts w:ascii="Courier New" w:hAnsi="Courier New" w:cs="Courier New"/>
          </w:rPr>
          <w:delText xml:space="preserve">               /1/</w:delText>
        </w:r>
      </w:del>
    </w:p>
    <w:p w14:paraId="2044EDCB" w14:textId="17684890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ins w:id="57" w:author="2016" w:date="2018-03-12T19:42:00Z">
        <w:r w:rsidRPr="00766F3F">
          <w:rPr>
            <w:rFonts w:ascii="Courier New" w:hAnsi="Courier New" w:cs="Courier New"/>
          </w:rPr>
          <w:t>/0/</w:t>
        </w:r>
      </w:ins>
    </w:p>
    <w:p w14:paraId="0F633B99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** Preferences</w:t>
      </w:r>
    </w:p>
    <w:p w14:paraId="6CF20E8F" w14:textId="25C96C2F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elasmu</w:t>
      </w:r>
      <w:proofErr w:type="spellEnd"/>
      <w:proofErr w:type="gramEnd"/>
      <w:r w:rsidRPr="00766F3F">
        <w:rPr>
          <w:rFonts w:ascii="Courier New" w:hAnsi="Courier New" w:cs="Courier New"/>
        </w:rPr>
        <w:t xml:space="preserve">   Elasticity of marg</w:t>
      </w:r>
      <w:r w:rsidRPr="00766F3F">
        <w:rPr>
          <w:rFonts w:ascii="Courier New" w:hAnsi="Courier New" w:cs="Courier New"/>
        </w:rPr>
        <w:t>inal utility of consumption     /</w:t>
      </w:r>
      <w:del w:id="58" w:author="2016" w:date="2018-03-12T19:42:00Z">
        <w:r w:rsidRPr="00130A25">
          <w:rPr>
            <w:rFonts w:ascii="Courier New" w:hAnsi="Courier New" w:cs="Courier New"/>
          </w:rPr>
          <w:delText xml:space="preserve">  </w:delText>
        </w:r>
      </w:del>
      <w:r w:rsidRPr="00766F3F">
        <w:rPr>
          <w:rFonts w:ascii="Courier New" w:hAnsi="Courier New" w:cs="Courier New"/>
        </w:rPr>
        <w:t>1.45 /</w:t>
      </w:r>
    </w:p>
    <w:p w14:paraId="1D2563B6" w14:textId="3B480138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prstp</w:t>
      </w:r>
      <w:proofErr w:type="spellEnd"/>
      <w:proofErr w:type="gramEnd"/>
      <w:r w:rsidRPr="00766F3F">
        <w:rPr>
          <w:rFonts w:ascii="Courier New" w:hAnsi="Courier New" w:cs="Courier New"/>
        </w:rPr>
        <w:t xml:space="preserve">    Initial rate of social time preference per year   </w:t>
      </w:r>
      <w:del w:id="59" w:author="2016" w:date="2018-03-12T19:42:00Z">
        <w:r w:rsidRPr="00130A25">
          <w:rPr>
            <w:rFonts w:ascii="Courier New" w:hAnsi="Courier New" w:cs="Courier New"/>
          </w:rPr>
          <w:delText>/ .</w:delText>
        </w:r>
      </w:del>
      <w:ins w:id="60" w:author="2016" w:date="2018-03-12T19:42:00Z">
        <w:r w:rsidRPr="00766F3F">
          <w:rPr>
            <w:rFonts w:ascii="Courier New" w:hAnsi="Courier New" w:cs="Courier New"/>
          </w:rPr>
          <w:t>/.</w:t>
        </w:r>
      </w:ins>
      <w:r w:rsidRPr="00766F3F">
        <w:rPr>
          <w:rFonts w:ascii="Courier New" w:hAnsi="Courier New" w:cs="Courier New"/>
        </w:rPr>
        <w:t>015  /</w:t>
      </w:r>
    </w:p>
    <w:p w14:paraId="54639962" w14:textId="77777777" w:rsidR="00000000" w:rsidRPr="00130A25" w:rsidRDefault="00235AC6" w:rsidP="00130A25">
      <w:pPr>
        <w:pStyle w:val="PlainText"/>
        <w:rPr>
          <w:del w:id="61" w:author="2016" w:date="2018-03-12T19:42:00Z"/>
          <w:rFonts w:ascii="Courier New" w:hAnsi="Courier New" w:cs="Courier New"/>
        </w:rPr>
      </w:pPr>
    </w:p>
    <w:p w14:paraId="3E6EF5D7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** Population and technology</w:t>
      </w:r>
    </w:p>
    <w:p w14:paraId="41D9FFD7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gama</w:t>
      </w:r>
      <w:proofErr w:type="spellEnd"/>
      <w:proofErr w:type="gramEnd"/>
      <w:r w:rsidRPr="00766F3F">
        <w:rPr>
          <w:rFonts w:ascii="Courier New" w:hAnsi="Courier New" w:cs="Courier New"/>
        </w:rPr>
        <w:t xml:space="preserve">     Capital elasticity in production function        /.300    /</w:t>
      </w:r>
    </w:p>
    <w:p w14:paraId="6338A090" w14:textId="0C002EDA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pop0</w:t>
      </w:r>
      <w:proofErr w:type="gramEnd"/>
      <w:r w:rsidRPr="00766F3F">
        <w:rPr>
          <w:rFonts w:ascii="Courier New" w:hAnsi="Courier New" w:cs="Courier New"/>
        </w:rPr>
        <w:t xml:space="preserve">     Initial world</w:t>
      </w:r>
      <w:r w:rsidRPr="00766F3F">
        <w:rPr>
          <w:rFonts w:ascii="Courier New" w:hAnsi="Courier New" w:cs="Courier New"/>
        </w:rPr>
        <w:t xml:space="preserve"> population </w:t>
      </w:r>
      <w:ins w:id="62" w:author="2016" w:date="2018-03-12T19:42:00Z">
        <w:r w:rsidRPr="00766F3F">
          <w:rPr>
            <w:rFonts w:ascii="Courier New" w:hAnsi="Courier New" w:cs="Courier New"/>
          </w:rPr>
          <w:t xml:space="preserve">2015 </w:t>
        </w:r>
      </w:ins>
      <w:r w:rsidRPr="00766F3F">
        <w:rPr>
          <w:rFonts w:ascii="Courier New" w:hAnsi="Courier New" w:cs="Courier New"/>
        </w:rPr>
        <w:t xml:space="preserve">(millions)         </w:t>
      </w:r>
      <w:del w:id="63" w:author="2016" w:date="2018-03-12T19:42:00Z">
        <w:r w:rsidRPr="00130A25">
          <w:rPr>
            <w:rFonts w:ascii="Courier New" w:hAnsi="Courier New" w:cs="Courier New"/>
          </w:rPr>
          <w:delText xml:space="preserve">     /6838</w:delText>
        </w:r>
      </w:del>
      <w:ins w:id="64" w:author="2016" w:date="2018-03-12T19:42:00Z">
        <w:r w:rsidRPr="00766F3F">
          <w:rPr>
            <w:rFonts w:ascii="Courier New" w:hAnsi="Courier New" w:cs="Courier New"/>
          </w:rPr>
          <w:t>/7403</w:t>
        </w:r>
      </w:ins>
      <w:r w:rsidRPr="00766F3F">
        <w:rPr>
          <w:rFonts w:ascii="Courier New" w:hAnsi="Courier New" w:cs="Courier New"/>
        </w:rPr>
        <w:t xml:space="preserve">    /</w:t>
      </w:r>
    </w:p>
    <w:p w14:paraId="0E749CC4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popadj</w:t>
      </w:r>
      <w:proofErr w:type="spellEnd"/>
      <w:proofErr w:type="gramEnd"/>
      <w:r w:rsidRPr="00766F3F">
        <w:rPr>
          <w:rFonts w:ascii="Courier New" w:hAnsi="Courier New" w:cs="Courier New"/>
        </w:rPr>
        <w:t xml:space="preserve">   Growth rate to calibrate to 2050 pop projection  /0.134   /</w:t>
      </w:r>
    </w:p>
    <w:p w14:paraId="2AAEC69F" w14:textId="7E122A66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popasym</w:t>
      </w:r>
      <w:proofErr w:type="spellEnd"/>
      <w:r w:rsidRPr="00766F3F">
        <w:rPr>
          <w:rFonts w:ascii="Courier New" w:hAnsi="Courier New" w:cs="Courier New"/>
        </w:rPr>
        <w:t xml:space="preserve">  Asymptotic</w:t>
      </w:r>
      <w:proofErr w:type="gramEnd"/>
      <w:r w:rsidRPr="00766F3F">
        <w:rPr>
          <w:rFonts w:ascii="Courier New" w:hAnsi="Courier New" w:cs="Courier New"/>
        </w:rPr>
        <w:t xml:space="preserve"> population (millions)                 /</w:t>
      </w:r>
      <w:del w:id="65" w:author="2016" w:date="2018-03-12T19:42:00Z">
        <w:r w:rsidRPr="00130A25">
          <w:rPr>
            <w:rFonts w:ascii="Courier New" w:hAnsi="Courier New" w:cs="Courier New"/>
          </w:rPr>
          <w:delText>10500</w:delText>
        </w:r>
      </w:del>
      <w:ins w:id="66" w:author="2016" w:date="2018-03-12T19:42:00Z">
        <w:r w:rsidRPr="00766F3F">
          <w:rPr>
            <w:rFonts w:ascii="Courier New" w:hAnsi="Courier New" w:cs="Courier New"/>
          </w:rPr>
          <w:t>11500</w:t>
        </w:r>
      </w:ins>
      <w:r w:rsidRPr="00766F3F">
        <w:rPr>
          <w:rFonts w:ascii="Courier New" w:hAnsi="Courier New" w:cs="Courier New"/>
        </w:rPr>
        <w:t xml:space="preserve">   /</w:t>
      </w:r>
    </w:p>
    <w:p w14:paraId="0E069D2D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dk</w:t>
      </w:r>
      <w:proofErr w:type="spellEnd"/>
      <w:proofErr w:type="gramEnd"/>
      <w:r w:rsidRPr="00766F3F">
        <w:rPr>
          <w:rFonts w:ascii="Courier New" w:hAnsi="Courier New" w:cs="Courier New"/>
        </w:rPr>
        <w:t xml:space="preserve">       Depreciation rate on capital (per y</w:t>
      </w:r>
      <w:r w:rsidRPr="00766F3F">
        <w:rPr>
          <w:rFonts w:ascii="Courier New" w:hAnsi="Courier New" w:cs="Courier New"/>
        </w:rPr>
        <w:t>ear)          /.100    /</w:t>
      </w:r>
    </w:p>
    <w:p w14:paraId="2EC891E7" w14:textId="5F61B836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q0</w:t>
      </w:r>
      <w:proofErr w:type="gramEnd"/>
      <w:r w:rsidRPr="00766F3F">
        <w:rPr>
          <w:rFonts w:ascii="Courier New" w:hAnsi="Courier New" w:cs="Courier New"/>
        </w:rPr>
        <w:t xml:space="preserve">       Initial world gross output </w:t>
      </w:r>
      <w:ins w:id="67" w:author="2016" w:date="2018-03-12T19:42:00Z">
        <w:r w:rsidRPr="00766F3F">
          <w:rPr>
            <w:rFonts w:ascii="Courier New" w:hAnsi="Courier New" w:cs="Courier New"/>
          </w:rPr>
          <w:t xml:space="preserve">2015 </w:t>
        </w:r>
      </w:ins>
      <w:r w:rsidRPr="00766F3F">
        <w:rPr>
          <w:rFonts w:ascii="Courier New" w:hAnsi="Courier New" w:cs="Courier New"/>
        </w:rPr>
        <w:t xml:space="preserve">(trill </w:t>
      </w:r>
      <w:del w:id="68" w:author="2016" w:date="2018-03-12T19:42:00Z">
        <w:r w:rsidRPr="00130A25">
          <w:rPr>
            <w:rFonts w:ascii="Courier New" w:hAnsi="Courier New" w:cs="Courier New"/>
          </w:rPr>
          <w:delText>2005</w:delText>
        </w:r>
      </w:del>
      <w:ins w:id="69" w:author="2016" w:date="2018-03-12T19:42:00Z">
        <w:r w:rsidRPr="00766F3F">
          <w:rPr>
            <w:rFonts w:ascii="Courier New" w:hAnsi="Courier New" w:cs="Courier New"/>
          </w:rPr>
          <w:t>2010</w:t>
        </w:r>
      </w:ins>
      <w:r w:rsidRPr="00766F3F">
        <w:rPr>
          <w:rFonts w:ascii="Courier New" w:hAnsi="Courier New" w:cs="Courier New"/>
        </w:rPr>
        <w:t xml:space="preserve"> USD) </w:t>
      </w:r>
      <w:del w:id="70" w:author="2016" w:date="2018-03-12T19:42:00Z">
        <w:r w:rsidRPr="00130A25">
          <w:rPr>
            <w:rFonts w:ascii="Courier New" w:hAnsi="Courier New" w:cs="Courier New"/>
          </w:rPr>
          <w:delText xml:space="preserve">     /63.69</w:delText>
        </w:r>
      </w:del>
      <w:ins w:id="71" w:author="2016" w:date="2018-03-12T19:42:00Z">
        <w:r w:rsidRPr="00766F3F">
          <w:rPr>
            <w:rFonts w:ascii="Courier New" w:hAnsi="Courier New" w:cs="Courier New"/>
          </w:rPr>
          <w:t>/105.5</w:t>
        </w:r>
      </w:ins>
      <w:r w:rsidRPr="00766F3F">
        <w:rPr>
          <w:rFonts w:ascii="Courier New" w:hAnsi="Courier New" w:cs="Courier New"/>
        </w:rPr>
        <w:t xml:space="preserve">   /</w:t>
      </w:r>
    </w:p>
    <w:p w14:paraId="5F921A7D" w14:textId="611C5C20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k0</w:t>
      </w:r>
      <w:proofErr w:type="gramEnd"/>
      <w:r w:rsidRPr="00766F3F">
        <w:rPr>
          <w:rFonts w:ascii="Courier New" w:hAnsi="Courier New" w:cs="Courier New"/>
        </w:rPr>
        <w:t xml:space="preserve">       Initial capital value </w:t>
      </w:r>
      <w:ins w:id="72" w:author="2016" w:date="2018-03-12T19:42:00Z">
        <w:r w:rsidRPr="00766F3F">
          <w:rPr>
            <w:rFonts w:ascii="Courier New" w:hAnsi="Courier New" w:cs="Courier New"/>
          </w:rPr>
          <w:t xml:space="preserve">2015 </w:t>
        </w:r>
      </w:ins>
      <w:r w:rsidRPr="00766F3F">
        <w:rPr>
          <w:rFonts w:ascii="Courier New" w:hAnsi="Courier New" w:cs="Courier New"/>
        </w:rPr>
        <w:t xml:space="preserve">(trill </w:t>
      </w:r>
      <w:del w:id="73" w:author="2016" w:date="2018-03-12T19:42:00Z">
        <w:r w:rsidRPr="00130A25">
          <w:rPr>
            <w:rFonts w:ascii="Courier New" w:hAnsi="Courier New" w:cs="Courier New"/>
          </w:rPr>
          <w:delText>2005</w:delText>
        </w:r>
      </w:del>
      <w:ins w:id="74" w:author="2016" w:date="2018-03-12T19:42:00Z">
        <w:r w:rsidRPr="00766F3F">
          <w:rPr>
            <w:rFonts w:ascii="Courier New" w:hAnsi="Courier New" w:cs="Courier New"/>
          </w:rPr>
          <w:t>2010</w:t>
        </w:r>
      </w:ins>
      <w:r w:rsidRPr="00766F3F">
        <w:rPr>
          <w:rFonts w:ascii="Courier New" w:hAnsi="Courier New" w:cs="Courier New"/>
        </w:rPr>
        <w:t xml:space="preserve"> USD)      </w:t>
      </w:r>
      <w:del w:id="75" w:author="2016" w:date="2018-03-12T19:42:00Z">
        <w:r w:rsidRPr="00130A25">
          <w:rPr>
            <w:rFonts w:ascii="Courier New" w:hAnsi="Courier New" w:cs="Courier New"/>
          </w:rPr>
          <w:delText xml:space="preserve">     /135</w:delText>
        </w:r>
      </w:del>
      <w:ins w:id="76" w:author="2016" w:date="2018-03-12T19:42:00Z">
        <w:r w:rsidRPr="00766F3F">
          <w:rPr>
            <w:rFonts w:ascii="Courier New" w:hAnsi="Courier New" w:cs="Courier New"/>
          </w:rPr>
          <w:t>/223</w:t>
        </w:r>
      </w:ins>
      <w:r w:rsidRPr="00766F3F">
        <w:rPr>
          <w:rFonts w:ascii="Courier New" w:hAnsi="Courier New" w:cs="Courier New"/>
        </w:rPr>
        <w:t xml:space="preserve">     /</w:t>
      </w:r>
    </w:p>
    <w:p w14:paraId="030F29DF" w14:textId="1807331C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a0</w:t>
      </w:r>
      <w:proofErr w:type="gramEnd"/>
      <w:r w:rsidRPr="00766F3F">
        <w:rPr>
          <w:rFonts w:ascii="Courier New" w:hAnsi="Courier New" w:cs="Courier New"/>
        </w:rPr>
        <w:t xml:space="preserve">       Initial level of total factor productivity       /</w:t>
      </w:r>
      <w:del w:id="77" w:author="2016" w:date="2018-03-12T19:42:00Z">
        <w:r w:rsidRPr="00130A25">
          <w:rPr>
            <w:rFonts w:ascii="Courier New" w:hAnsi="Courier New" w:cs="Courier New"/>
          </w:rPr>
          <w:delText>3.80</w:delText>
        </w:r>
      </w:del>
      <w:ins w:id="78" w:author="2016" w:date="2018-03-12T19:42:00Z">
        <w:r w:rsidRPr="00766F3F">
          <w:rPr>
            <w:rFonts w:ascii="Courier New" w:hAnsi="Courier New" w:cs="Courier New"/>
          </w:rPr>
          <w:t>5.115</w:t>
        </w:r>
      </w:ins>
      <w:r w:rsidRPr="00766F3F">
        <w:rPr>
          <w:rFonts w:ascii="Courier New" w:hAnsi="Courier New" w:cs="Courier New"/>
        </w:rPr>
        <w:t xml:space="preserve">  </w:t>
      </w:r>
      <w:r w:rsidRPr="00766F3F">
        <w:rPr>
          <w:rFonts w:ascii="Courier New" w:hAnsi="Courier New" w:cs="Courier New"/>
        </w:rPr>
        <w:t xml:space="preserve">  /</w:t>
      </w:r>
    </w:p>
    <w:p w14:paraId="77C5F82C" w14:textId="674079D5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ga0</w:t>
      </w:r>
      <w:proofErr w:type="gramEnd"/>
      <w:r w:rsidRPr="00766F3F">
        <w:rPr>
          <w:rFonts w:ascii="Courier New" w:hAnsi="Courier New" w:cs="Courier New"/>
        </w:rPr>
        <w:t xml:space="preserve">      Initial growth rate for TFP per 5 years          /0.</w:t>
      </w:r>
      <w:del w:id="79" w:author="2016" w:date="2018-03-12T19:42:00Z">
        <w:r w:rsidRPr="00130A25">
          <w:rPr>
            <w:rFonts w:ascii="Courier New" w:hAnsi="Courier New" w:cs="Courier New"/>
          </w:rPr>
          <w:delText>079</w:delText>
        </w:r>
      </w:del>
      <w:ins w:id="80" w:author="2016" w:date="2018-03-12T19:42:00Z">
        <w:r w:rsidRPr="00766F3F">
          <w:rPr>
            <w:rFonts w:ascii="Courier New" w:hAnsi="Courier New" w:cs="Courier New"/>
          </w:rPr>
          <w:t>076</w:t>
        </w:r>
      </w:ins>
      <w:r w:rsidRPr="00766F3F">
        <w:rPr>
          <w:rFonts w:ascii="Courier New" w:hAnsi="Courier New" w:cs="Courier New"/>
        </w:rPr>
        <w:t xml:space="preserve">   /</w:t>
      </w:r>
    </w:p>
    <w:p w14:paraId="2F8ED737" w14:textId="77777777" w:rsidR="00000000" w:rsidRPr="00130A25" w:rsidRDefault="00235AC6" w:rsidP="00130A25">
      <w:pPr>
        <w:pStyle w:val="PlainText"/>
        <w:rPr>
          <w:del w:id="81" w:author="2016" w:date="2018-03-12T19:42:00Z"/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dela</w:t>
      </w:r>
      <w:proofErr w:type="spellEnd"/>
      <w:proofErr w:type="gramEnd"/>
      <w:r w:rsidRPr="00766F3F">
        <w:rPr>
          <w:rFonts w:ascii="Courier New" w:hAnsi="Courier New" w:cs="Courier New"/>
        </w:rPr>
        <w:t xml:space="preserve">     Decline rate of TFP per 5 years                  /0.</w:t>
      </w:r>
      <w:del w:id="82" w:author="2016" w:date="2018-03-12T19:42:00Z">
        <w:r w:rsidRPr="00130A25">
          <w:rPr>
            <w:rFonts w:ascii="Courier New" w:hAnsi="Courier New" w:cs="Courier New"/>
          </w:rPr>
          <w:delText>006   /</w:delText>
        </w:r>
      </w:del>
    </w:p>
    <w:p w14:paraId="00CE979E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ins w:id="83" w:author="2016" w:date="2018-03-12T19:42:00Z">
        <w:r w:rsidRPr="00766F3F">
          <w:rPr>
            <w:rFonts w:ascii="Courier New" w:hAnsi="Courier New" w:cs="Courier New"/>
          </w:rPr>
          <w:t>005   /</w:t>
        </w:r>
      </w:ins>
    </w:p>
    <w:p w14:paraId="109B3489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** Emissions parameters</w:t>
      </w:r>
    </w:p>
    <w:p w14:paraId="2D3B1EB9" w14:textId="489A2E8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gsigma1  Initial</w:t>
      </w:r>
      <w:proofErr w:type="gramEnd"/>
      <w:r w:rsidRPr="00766F3F">
        <w:rPr>
          <w:rFonts w:ascii="Courier New" w:hAnsi="Courier New" w:cs="Courier New"/>
        </w:rPr>
        <w:t xml:space="preserve"> growth of sigma (</w:t>
      </w:r>
      <w:del w:id="84" w:author="2016" w:date="2018-03-12T19:42:00Z">
        <w:r w:rsidRPr="00130A25">
          <w:rPr>
            <w:rFonts w:ascii="Courier New" w:hAnsi="Courier New" w:cs="Courier New"/>
          </w:rPr>
          <w:delText xml:space="preserve">continuous </w:delText>
        </w:r>
      </w:del>
      <w:r w:rsidRPr="00766F3F">
        <w:rPr>
          <w:rFonts w:ascii="Courier New" w:hAnsi="Courier New" w:cs="Courier New"/>
        </w:rPr>
        <w:t xml:space="preserve">per year)        </w:t>
      </w:r>
      <w:ins w:id="85" w:author="2016" w:date="2018-03-12T19:42:00Z">
        <w:r w:rsidRPr="00766F3F">
          <w:rPr>
            <w:rFonts w:ascii="Courier New" w:hAnsi="Courier New" w:cs="Courier New"/>
          </w:rPr>
          <w:t xml:space="preserve">           </w:t>
        </w:r>
      </w:ins>
      <w:r w:rsidRPr="00766F3F">
        <w:rPr>
          <w:rFonts w:ascii="Courier New" w:hAnsi="Courier New" w:cs="Courier New"/>
        </w:rPr>
        <w:t>/-0.</w:t>
      </w:r>
      <w:del w:id="86" w:author="2016" w:date="2018-03-12T19:42:00Z">
        <w:r w:rsidRPr="00130A25">
          <w:rPr>
            <w:rFonts w:ascii="Courier New" w:hAnsi="Courier New" w:cs="Courier New"/>
          </w:rPr>
          <w:delText xml:space="preserve">01  </w:delText>
        </w:r>
      </w:del>
      <w:ins w:id="87" w:author="2016" w:date="2018-03-12T19:42:00Z">
        <w:r w:rsidRPr="00766F3F">
          <w:rPr>
            <w:rFonts w:ascii="Courier New" w:hAnsi="Courier New" w:cs="Courier New"/>
          </w:rPr>
          <w:t>0152</w:t>
        </w:r>
      </w:ins>
      <w:r w:rsidRPr="00766F3F">
        <w:rPr>
          <w:rFonts w:ascii="Courier New" w:hAnsi="Courier New" w:cs="Courier New"/>
        </w:rPr>
        <w:t xml:space="preserve"> /</w:t>
      </w:r>
    </w:p>
    <w:p w14:paraId="501671F7" w14:textId="5DF7DD2A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dsig</w:t>
      </w:r>
      <w:proofErr w:type="spellEnd"/>
      <w:proofErr w:type="gramEnd"/>
      <w:r w:rsidRPr="00766F3F">
        <w:rPr>
          <w:rFonts w:ascii="Courier New" w:hAnsi="Courier New" w:cs="Courier New"/>
        </w:rPr>
        <w:t xml:space="preserve">     Decline rate of decarbonization </w:t>
      </w:r>
      <w:ins w:id="88" w:author="2016" w:date="2018-03-12T19:42:00Z">
        <w:r w:rsidRPr="00766F3F">
          <w:rPr>
            <w:rFonts w:ascii="Courier New" w:hAnsi="Courier New" w:cs="Courier New"/>
          </w:rPr>
          <w:t>(</w:t>
        </w:r>
      </w:ins>
      <w:r w:rsidRPr="00766F3F">
        <w:rPr>
          <w:rFonts w:ascii="Courier New" w:hAnsi="Courier New" w:cs="Courier New"/>
        </w:rPr>
        <w:t>per period</w:t>
      </w:r>
      <w:del w:id="89" w:author="2016" w:date="2018-03-12T19:42:00Z">
        <w:r w:rsidRPr="00130A25">
          <w:rPr>
            <w:rFonts w:ascii="Courier New" w:hAnsi="Courier New" w:cs="Courier New"/>
          </w:rPr>
          <w:delText xml:space="preserve">  </w:delText>
        </w:r>
      </w:del>
      <w:ins w:id="90" w:author="2016" w:date="2018-03-12T19:42:00Z">
        <w:r w:rsidRPr="00766F3F">
          <w:rPr>
            <w:rFonts w:ascii="Courier New" w:hAnsi="Courier New" w:cs="Courier New"/>
          </w:rPr>
          <w:t>)</w:t>
        </w:r>
      </w:ins>
      <w:r w:rsidRPr="00766F3F">
        <w:rPr>
          <w:rFonts w:ascii="Courier New" w:hAnsi="Courier New" w:cs="Courier New"/>
        </w:rPr>
        <w:t xml:space="preserve">         /-0.001  /</w:t>
      </w:r>
    </w:p>
    <w:p w14:paraId="081EEF42" w14:textId="71E69FA3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eland0</w:t>
      </w:r>
      <w:proofErr w:type="gramEnd"/>
      <w:r w:rsidRPr="00766F3F">
        <w:rPr>
          <w:rFonts w:ascii="Courier New" w:hAnsi="Courier New" w:cs="Courier New"/>
        </w:rPr>
        <w:t xml:space="preserve">   Carbon emissions from land </w:t>
      </w:r>
      <w:del w:id="91" w:author="2016" w:date="2018-03-12T19:42:00Z">
        <w:r w:rsidRPr="00130A25">
          <w:rPr>
            <w:rFonts w:ascii="Courier New" w:hAnsi="Courier New" w:cs="Courier New"/>
          </w:rPr>
          <w:delText>2010</w:delText>
        </w:r>
      </w:del>
      <w:ins w:id="92" w:author="2016" w:date="2018-03-12T19:42:00Z">
        <w:r w:rsidRPr="00766F3F">
          <w:rPr>
            <w:rFonts w:ascii="Courier New" w:hAnsi="Courier New" w:cs="Courier New"/>
          </w:rPr>
          <w:t>2015</w:t>
        </w:r>
      </w:ins>
      <w:r w:rsidRPr="00766F3F">
        <w:rPr>
          <w:rFonts w:ascii="Courier New" w:hAnsi="Courier New" w:cs="Courier New"/>
        </w:rPr>
        <w:t xml:space="preserve"> (GtCO2 per year)     / </w:t>
      </w:r>
      <w:del w:id="93" w:author="2016" w:date="2018-03-12T19:42:00Z">
        <w:r w:rsidRPr="00130A25">
          <w:rPr>
            <w:rFonts w:ascii="Courier New" w:hAnsi="Courier New" w:cs="Courier New"/>
          </w:rPr>
          <w:delText>3.3</w:delText>
        </w:r>
      </w:del>
      <w:ins w:id="94" w:author="2016" w:date="2018-03-12T19:42:00Z">
        <w:r w:rsidRPr="00766F3F">
          <w:rPr>
            <w:rFonts w:ascii="Courier New" w:hAnsi="Courier New" w:cs="Courier New"/>
          </w:rPr>
          <w:t>2.6</w:t>
        </w:r>
      </w:ins>
      <w:r w:rsidRPr="00766F3F">
        <w:rPr>
          <w:rFonts w:ascii="Courier New" w:hAnsi="Courier New" w:cs="Courier New"/>
        </w:rPr>
        <w:t xml:space="preserve">    /</w:t>
      </w:r>
    </w:p>
    <w:p w14:paraId="25CD5CAB" w14:textId="3787337D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deland</w:t>
      </w:r>
      <w:proofErr w:type="spellEnd"/>
      <w:proofErr w:type="gramEnd"/>
      <w:r w:rsidRPr="00766F3F">
        <w:rPr>
          <w:rFonts w:ascii="Courier New" w:hAnsi="Courier New" w:cs="Courier New"/>
        </w:rPr>
        <w:t xml:space="preserve">   Decline rate of land emissions (per period)          / .</w:t>
      </w:r>
      <w:del w:id="95" w:author="2016" w:date="2018-03-12T19:42:00Z">
        <w:r w:rsidRPr="00130A25">
          <w:rPr>
            <w:rFonts w:ascii="Courier New" w:hAnsi="Courier New" w:cs="Courier New"/>
          </w:rPr>
          <w:delText xml:space="preserve">2  </w:delText>
        </w:r>
      </w:del>
      <w:ins w:id="96" w:author="2016" w:date="2018-03-12T19:42:00Z">
        <w:r w:rsidRPr="00766F3F">
          <w:rPr>
            <w:rFonts w:ascii="Courier New" w:hAnsi="Courier New" w:cs="Courier New"/>
          </w:rPr>
          <w:t>115</w:t>
        </w:r>
      </w:ins>
      <w:r w:rsidRPr="00766F3F">
        <w:rPr>
          <w:rFonts w:ascii="Courier New" w:hAnsi="Courier New" w:cs="Courier New"/>
        </w:rPr>
        <w:t xml:space="preserve">   /</w:t>
      </w:r>
    </w:p>
    <w:p w14:paraId="5268CD9C" w14:textId="1DD48568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e0</w:t>
      </w:r>
      <w:proofErr w:type="gramEnd"/>
      <w:r w:rsidRPr="00766F3F">
        <w:rPr>
          <w:rFonts w:ascii="Courier New" w:hAnsi="Courier New" w:cs="Courier New"/>
        </w:rPr>
        <w:t xml:space="preserve">       Industrial emissions </w:t>
      </w:r>
      <w:del w:id="97" w:author="2016" w:date="2018-03-12T19:42:00Z">
        <w:r w:rsidRPr="00130A25">
          <w:rPr>
            <w:rFonts w:ascii="Courier New" w:hAnsi="Courier New" w:cs="Courier New"/>
          </w:rPr>
          <w:delText>2010</w:delText>
        </w:r>
      </w:del>
      <w:ins w:id="98" w:author="2016" w:date="2018-03-12T19:42:00Z">
        <w:r w:rsidRPr="00766F3F">
          <w:rPr>
            <w:rFonts w:ascii="Courier New" w:hAnsi="Courier New" w:cs="Courier New"/>
          </w:rPr>
          <w:t>2015</w:t>
        </w:r>
      </w:ins>
      <w:r w:rsidRPr="00766F3F">
        <w:rPr>
          <w:rFonts w:ascii="Courier New" w:hAnsi="Courier New" w:cs="Courier New"/>
        </w:rPr>
        <w:t xml:space="preserve"> (GtCO2 per year)           /</w:t>
      </w:r>
      <w:del w:id="99" w:author="2016" w:date="2018-03-12T19:42:00Z">
        <w:r w:rsidRPr="00130A25">
          <w:rPr>
            <w:rFonts w:ascii="Courier New" w:hAnsi="Courier New" w:cs="Courier New"/>
          </w:rPr>
          <w:delText>33.61</w:delText>
        </w:r>
      </w:del>
      <w:ins w:id="100" w:author="2016" w:date="2018-03-12T19:42:00Z">
        <w:r w:rsidRPr="00766F3F">
          <w:rPr>
            <w:rFonts w:ascii="Courier New" w:hAnsi="Courier New" w:cs="Courier New"/>
          </w:rPr>
          <w:t xml:space="preserve">35.85 </w:t>
        </w:r>
      </w:ins>
      <w:r w:rsidRPr="00766F3F">
        <w:rPr>
          <w:rFonts w:ascii="Courier New" w:hAnsi="Courier New" w:cs="Courier New"/>
        </w:rPr>
        <w:t xml:space="preserve">   /</w:t>
      </w:r>
    </w:p>
    <w:p w14:paraId="7D0E9E00" w14:textId="77777777" w:rsidR="00000000" w:rsidRPr="00130A25" w:rsidRDefault="00235AC6" w:rsidP="00130A25">
      <w:pPr>
        <w:pStyle w:val="PlainText"/>
        <w:rPr>
          <w:del w:id="101" w:author="2016" w:date="2018-03-12T19:42:00Z"/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miu0</w:t>
      </w:r>
      <w:proofErr w:type="gramEnd"/>
      <w:r w:rsidRPr="00766F3F">
        <w:rPr>
          <w:rFonts w:ascii="Courier New" w:hAnsi="Courier New" w:cs="Courier New"/>
        </w:rPr>
        <w:t xml:space="preserve">     Initial emissions control rate for base case </w:t>
      </w:r>
      <w:del w:id="102" w:author="2016" w:date="2018-03-12T19:42:00Z">
        <w:r w:rsidRPr="00130A25">
          <w:rPr>
            <w:rFonts w:ascii="Courier New" w:hAnsi="Courier New" w:cs="Courier New"/>
          </w:rPr>
          <w:delText>2010    /.039    /</w:delText>
        </w:r>
      </w:del>
    </w:p>
    <w:p w14:paraId="19A4AA13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ins w:id="103" w:author="2016" w:date="2018-03-12T19:42:00Z">
        <w:r w:rsidRPr="00766F3F">
          <w:rPr>
            <w:rFonts w:ascii="Courier New" w:hAnsi="Courier New" w:cs="Courier New"/>
          </w:rPr>
          <w:t>2015    /.03     /</w:t>
        </w:r>
      </w:ins>
    </w:p>
    <w:p w14:paraId="5D1D4A8E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** Carbon cycle</w:t>
      </w:r>
    </w:p>
    <w:p w14:paraId="47C21781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 Initial Conditions</w:t>
      </w:r>
    </w:p>
    <w:p w14:paraId="7C0C9B9B" w14:textId="392D133A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mat0</w:t>
      </w:r>
      <w:proofErr w:type="gramEnd"/>
      <w:r w:rsidRPr="00766F3F">
        <w:rPr>
          <w:rFonts w:ascii="Courier New" w:hAnsi="Courier New" w:cs="Courier New"/>
        </w:rPr>
        <w:t xml:space="preserve">   Initial Concentration in atmosphere</w:t>
      </w:r>
      <w:r w:rsidRPr="00766F3F">
        <w:rPr>
          <w:rFonts w:ascii="Courier New" w:hAnsi="Courier New" w:cs="Courier New"/>
        </w:rPr>
        <w:t xml:space="preserve"> </w:t>
      </w:r>
      <w:del w:id="104" w:author="2016" w:date="2018-03-12T19:42:00Z">
        <w:r w:rsidRPr="00130A25">
          <w:rPr>
            <w:rFonts w:ascii="Courier New" w:hAnsi="Courier New" w:cs="Courier New"/>
          </w:rPr>
          <w:delText>2010</w:delText>
        </w:r>
      </w:del>
      <w:ins w:id="105" w:author="2016" w:date="2018-03-12T19:42:00Z">
        <w:r w:rsidRPr="00766F3F">
          <w:rPr>
            <w:rFonts w:ascii="Courier New" w:hAnsi="Courier New" w:cs="Courier New"/>
          </w:rPr>
          <w:t>2015</w:t>
        </w:r>
      </w:ins>
      <w:r w:rsidRPr="00766F3F">
        <w:rPr>
          <w:rFonts w:ascii="Courier New" w:hAnsi="Courier New" w:cs="Courier New"/>
        </w:rPr>
        <w:t xml:space="preserve"> (</w:t>
      </w:r>
      <w:proofErr w:type="spellStart"/>
      <w:r w:rsidRPr="00766F3F">
        <w:rPr>
          <w:rFonts w:ascii="Courier New" w:hAnsi="Courier New" w:cs="Courier New"/>
        </w:rPr>
        <w:t>GtC</w:t>
      </w:r>
      <w:proofErr w:type="spellEnd"/>
      <w:r w:rsidRPr="00766F3F">
        <w:rPr>
          <w:rFonts w:ascii="Courier New" w:hAnsi="Courier New" w:cs="Courier New"/>
        </w:rPr>
        <w:t>)        /</w:t>
      </w:r>
      <w:del w:id="106" w:author="2016" w:date="2018-03-12T19:42:00Z">
        <w:r w:rsidRPr="00130A25">
          <w:rPr>
            <w:rFonts w:ascii="Courier New" w:hAnsi="Courier New" w:cs="Courier New"/>
          </w:rPr>
          <w:delText>830.4</w:delText>
        </w:r>
      </w:del>
      <w:ins w:id="107" w:author="2016" w:date="2018-03-12T19:42:00Z">
        <w:r w:rsidRPr="00766F3F">
          <w:rPr>
            <w:rFonts w:ascii="Courier New" w:hAnsi="Courier New" w:cs="Courier New"/>
          </w:rPr>
          <w:t xml:space="preserve">851 </w:t>
        </w:r>
      </w:ins>
      <w:r w:rsidRPr="00766F3F">
        <w:rPr>
          <w:rFonts w:ascii="Courier New" w:hAnsi="Courier New" w:cs="Courier New"/>
        </w:rPr>
        <w:t xml:space="preserve">   /</w:t>
      </w:r>
    </w:p>
    <w:p w14:paraId="0ABA9128" w14:textId="7DFADD0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mu0</w:t>
      </w:r>
      <w:proofErr w:type="gramEnd"/>
      <w:r w:rsidRPr="00766F3F">
        <w:rPr>
          <w:rFonts w:ascii="Courier New" w:hAnsi="Courier New" w:cs="Courier New"/>
        </w:rPr>
        <w:t xml:space="preserve">    Initial Concentration in upper strata </w:t>
      </w:r>
      <w:del w:id="108" w:author="2016" w:date="2018-03-12T19:42:00Z">
        <w:r w:rsidRPr="00130A25">
          <w:rPr>
            <w:rFonts w:ascii="Courier New" w:hAnsi="Courier New" w:cs="Courier New"/>
          </w:rPr>
          <w:delText>2010</w:delText>
        </w:r>
      </w:del>
      <w:ins w:id="109" w:author="2016" w:date="2018-03-12T19:42:00Z">
        <w:r w:rsidRPr="00766F3F">
          <w:rPr>
            <w:rFonts w:ascii="Courier New" w:hAnsi="Courier New" w:cs="Courier New"/>
          </w:rPr>
          <w:t>2015</w:t>
        </w:r>
      </w:ins>
      <w:r w:rsidRPr="00766F3F">
        <w:rPr>
          <w:rFonts w:ascii="Courier New" w:hAnsi="Courier New" w:cs="Courier New"/>
        </w:rPr>
        <w:t xml:space="preserve"> (</w:t>
      </w:r>
      <w:proofErr w:type="spellStart"/>
      <w:r w:rsidRPr="00766F3F">
        <w:rPr>
          <w:rFonts w:ascii="Courier New" w:hAnsi="Courier New" w:cs="Courier New"/>
        </w:rPr>
        <w:t>GtC</w:t>
      </w:r>
      <w:proofErr w:type="spellEnd"/>
      <w:r w:rsidRPr="00766F3F">
        <w:rPr>
          <w:rFonts w:ascii="Courier New" w:hAnsi="Courier New" w:cs="Courier New"/>
        </w:rPr>
        <w:t>)      /</w:t>
      </w:r>
      <w:del w:id="110" w:author="2016" w:date="2018-03-12T19:42:00Z">
        <w:r w:rsidRPr="00130A25">
          <w:rPr>
            <w:rFonts w:ascii="Courier New" w:hAnsi="Courier New" w:cs="Courier New"/>
          </w:rPr>
          <w:delText>1527.</w:delText>
        </w:r>
      </w:del>
      <w:ins w:id="111" w:author="2016" w:date="2018-03-12T19:42:00Z">
        <w:r w:rsidRPr="00766F3F">
          <w:rPr>
            <w:rFonts w:ascii="Courier New" w:hAnsi="Courier New" w:cs="Courier New"/>
          </w:rPr>
          <w:t xml:space="preserve">460 </w:t>
        </w:r>
      </w:ins>
      <w:r w:rsidRPr="00766F3F">
        <w:rPr>
          <w:rFonts w:ascii="Courier New" w:hAnsi="Courier New" w:cs="Courier New"/>
        </w:rPr>
        <w:t xml:space="preserve">   /</w:t>
      </w:r>
    </w:p>
    <w:p w14:paraId="325F6B26" w14:textId="05ED406B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ml0</w:t>
      </w:r>
      <w:proofErr w:type="gramEnd"/>
      <w:r w:rsidRPr="00766F3F">
        <w:rPr>
          <w:rFonts w:ascii="Courier New" w:hAnsi="Courier New" w:cs="Courier New"/>
        </w:rPr>
        <w:t xml:space="preserve">    Initial Concentration in lower strata </w:t>
      </w:r>
      <w:del w:id="112" w:author="2016" w:date="2018-03-12T19:42:00Z">
        <w:r w:rsidRPr="00130A25">
          <w:rPr>
            <w:rFonts w:ascii="Courier New" w:hAnsi="Courier New" w:cs="Courier New"/>
          </w:rPr>
          <w:delText>2010</w:delText>
        </w:r>
      </w:del>
      <w:ins w:id="113" w:author="2016" w:date="2018-03-12T19:42:00Z">
        <w:r w:rsidRPr="00766F3F">
          <w:rPr>
            <w:rFonts w:ascii="Courier New" w:hAnsi="Courier New" w:cs="Courier New"/>
          </w:rPr>
          <w:t>2015</w:t>
        </w:r>
      </w:ins>
      <w:r w:rsidRPr="00766F3F">
        <w:rPr>
          <w:rFonts w:ascii="Courier New" w:hAnsi="Courier New" w:cs="Courier New"/>
        </w:rPr>
        <w:t xml:space="preserve"> (</w:t>
      </w:r>
      <w:proofErr w:type="spellStart"/>
      <w:r w:rsidRPr="00766F3F">
        <w:rPr>
          <w:rFonts w:ascii="Courier New" w:hAnsi="Courier New" w:cs="Courier New"/>
        </w:rPr>
        <w:t>GtC</w:t>
      </w:r>
      <w:proofErr w:type="spellEnd"/>
      <w:r w:rsidRPr="00766F3F">
        <w:rPr>
          <w:rFonts w:ascii="Courier New" w:hAnsi="Courier New" w:cs="Courier New"/>
        </w:rPr>
        <w:t>)      /</w:t>
      </w:r>
      <w:del w:id="114" w:author="2016" w:date="2018-03-12T19:42:00Z">
        <w:r w:rsidRPr="00130A25">
          <w:rPr>
            <w:rFonts w:ascii="Courier New" w:hAnsi="Courier New" w:cs="Courier New"/>
          </w:rPr>
          <w:delText>10010.</w:delText>
        </w:r>
      </w:del>
      <w:ins w:id="115" w:author="2016" w:date="2018-03-12T19:42:00Z">
        <w:r w:rsidRPr="00766F3F">
          <w:rPr>
            <w:rFonts w:ascii="Courier New" w:hAnsi="Courier New" w:cs="Courier New"/>
          </w:rPr>
          <w:t xml:space="preserve">1740 </w:t>
        </w:r>
      </w:ins>
      <w:r w:rsidRPr="00766F3F">
        <w:rPr>
          <w:rFonts w:ascii="Courier New" w:hAnsi="Courier New" w:cs="Courier New"/>
        </w:rPr>
        <w:t xml:space="preserve">  /</w:t>
      </w:r>
    </w:p>
    <w:p w14:paraId="119E4C73" w14:textId="79CCF8F9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mateq</w:t>
      </w:r>
      <w:proofErr w:type="spellEnd"/>
      <w:r w:rsidRPr="00766F3F">
        <w:rPr>
          <w:rFonts w:ascii="Courier New" w:hAnsi="Courier New" w:cs="Courier New"/>
        </w:rPr>
        <w:t xml:space="preserve">  Equilibrium</w:t>
      </w:r>
      <w:proofErr w:type="gramEnd"/>
      <w:r w:rsidRPr="00766F3F">
        <w:rPr>
          <w:rFonts w:ascii="Courier New" w:hAnsi="Courier New" w:cs="Courier New"/>
        </w:rPr>
        <w:t xml:space="preserve"> concentration atmosphere  (</w:t>
      </w:r>
      <w:proofErr w:type="spellStart"/>
      <w:r w:rsidRPr="00766F3F">
        <w:rPr>
          <w:rFonts w:ascii="Courier New" w:hAnsi="Courier New" w:cs="Courier New"/>
        </w:rPr>
        <w:t>GtC</w:t>
      </w:r>
      <w:proofErr w:type="spellEnd"/>
      <w:r w:rsidRPr="00766F3F">
        <w:rPr>
          <w:rFonts w:ascii="Courier New" w:hAnsi="Courier New" w:cs="Courier New"/>
        </w:rPr>
        <w:t xml:space="preserve">)        </w:t>
      </w:r>
      <w:r w:rsidRPr="00766F3F">
        <w:rPr>
          <w:rFonts w:ascii="Courier New" w:hAnsi="Courier New" w:cs="Courier New"/>
        </w:rPr>
        <w:t xml:space="preserve">   /588    </w:t>
      </w:r>
      <w:del w:id="116" w:author="2016" w:date="2018-03-12T19:42:00Z">
        <w:r w:rsidRPr="00130A25">
          <w:rPr>
            <w:rFonts w:ascii="Courier New" w:hAnsi="Courier New" w:cs="Courier New"/>
          </w:rPr>
          <w:delText xml:space="preserve"> </w:delText>
        </w:r>
      </w:del>
      <w:r w:rsidRPr="00766F3F">
        <w:rPr>
          <w:rFonts w:ascii="Courier New" w:hAnsi="Courier New" w:cs="Courier New"/>
        </w:rPr>
        <w:t>/</w:t>
      </w:r>
    </w:p>
    <w:p w14:paraId="00E7A1BC" w14:textId="477859D3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mueq</w:t>
      </w:r>
      <w:proofErr w:type="spellEnd"/>
      <w:proofErr w:type="gramEnd"/>
      <w:r w:rsidRPr="00766F3F">
        <w:rPr>
          <w:rFonts w:ascii="Courier New" w:hAnsi="Courier New" w:cs="Courier New"/>
        </w:rPr>
        <w:t xml:space="preserve">   Equilibrium concentration in upper strata (</w:t>
      </w:r>
      <w:proofErr w:type="spellStart"/>
      <w:r w:rsidRPr="00766F3F">
        <w:rPr>
          <w:rFonts w:ascii="Courier New" w:hAnsi="Courier New" w:cs="Courier New"/>
        </w:rPr>
        <w:t>GtC</w:t>
      </w:r>
      <w:proofErr w:type="spellEnd"/>
      <w:r w:rsidRPr="00766F3F">
        <w:rPr>
          <w:rFonts w:ascii="Courier New" w:hAnsi="Courier New" w:cs="Courier New"/>
        </w:rPr>
        <w:t>)       /</w:t>
      </w:r>
      <w:del w:id="117" w:author="2016" w:date="2018-03-12T19:42:00Z">
        <w:r w:rsidRPr="00130A25">
          <w:rPr>
            <w:rFonts w:ascii="Courier New" w:hAnsi="Courier New" w:cs="Courier New"/>
          </w:rPr>
          <w:delText>1350</w:delText>
        </w:r>
      </w:del>
      <w:ins w:id="118" w:author="2016" w:date="2018-03-12T19:42:00Z">
        <w:r w:rsidRPr="00766F3F">
          <w:rPr>
            <w:rFonts w:ascii="Courier New" w:hAnsi="Courier New" w:cs="Courier New"/>
          </w:rPr>
          <w:t>360</w:t>
        </w:r>
      </w:ins>
      <w:r w:rsidRPr="00766F3F">
        <w:rPr>
          <w:rFonts w:ascii="Courier New" w:hAnsi="Courier New" w:cs="Courier New"/>
        </w:rPr>
        <w:t xml:space="preserve">    /</w:t>
      </w:r>
    </w:p>
    <w:p w14:paraId="6F1AC6BF" w14:textId="77777777" w:rsidR="00000000" w:rsidRPr="00130A25" w:rsidRDefault="00235AC6" w:rsidP="00130A25">
      <w:pPr>
        <w:pStyle w:val="PlainText"/>
        <w:rPr>
          <w:del w:id="119" w:author="2016" w:date="2018-03-12T19:42:00Z"/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mleq</w:t>
      </w:r>
      <w:proofErr w:type="spellEnd"/>
      <w:proofErr w:type="gramEnd"/>
      <w:r w:rsidRPr="00766F3F">
        <w:rPr>
          <w:rFonts w:ascii="Courier New" w:hAnsi="Courier New" w:cs="Courier New"/>
        </w:rPr>
        <w:t xml:space="preserve">   Equilibrium concentration in lower strata (</w:t>
      </w:r>
      <w:proofErr w:type="spellStart"/>
      <w:r w:rsidRPr="00766F3F">
        <w:rPr>
          <w:rFonts w:ascii="Courier New" w:hAnsi="Courier New" w:cs="Courier New"/>
        </w:rPr>
        <w:t>GtC</w:t>
      </w:r>
      <w:proofErr w:type="spellEnd"/>
      <w:r w:rsidRPr="00766F3F">
        <w:rPr>
          <w:rFonts w:ascii="Courier New" w:hAnsi="Courier New" w:cs="Courier New"/>
        </w:rPr>
        <w:t>)       /</w:t>
      </w:r>
      <w:del w:id="120" w:author="2016" w:date="2018-03-12T19:42:00Z">
        <w:r w:rsidRPr="00130A25">
          <w:rPr>
            <w:rFonts w:ascii="Courier New" w:hAnsi="Courier New" w:cs="Courier New"/>
          </w:rPr>
          <w:delText>10000   /</w:delText>
        </w:r>
      </w:del>
    </w:p>
    <w:p w14:paraId="5134677D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ins w:id="121" w:author="2016" w:date="2018-03-12T19:42:00Z">
        <w:r w:rsidRPr="00766F3F">
          <w:rPr>
            <w:rFonts w:ascii="Courier New" w:hAnsi="Courier New" w:cs="Courier New"/>
          </w:rPr>
          <w:t>1720   /</w:t>
        </w:r>
      </w:ins>
    </w:p>
    <w:p w14:paraId="6272F71B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* Flow </w:t>
      </w:r>
      <w:proofErr w:type="spellStart"/>
      <w:r w:rsidRPr="00766F3F">
        <w:rPr>
          <w:rFonts w:ascii="Courier New" w:hAnsi="Courier New" w:cs="Courier New"/>
        </w:rPr>
        <w:t>paramaters</w:t>
      </w:r>
      <w:proofErr w:type="spellEnd"/>
    </w:p>
    <w:p w14:paraId="6F7EC429" w14:textId="71477815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b12</w:t>
      </w:r>
      <w:proofErr w:type="gramEnd"/>
      <w:r w:rsidRPr="00766F3F">
        <w:rPr>
          <w:rFonts w:ascii="Courier New" w:hAnsi="Courier New" w:cs="Courier New"/>
        </w:rPr>
        <w:t xml:space="preserve">      Carbon cycle transition matrix                </w:t>
      </w:r>
      <w:r w:rsidRPr="00766F3F">
        <w:rPr>
          <w:rFonts w:ascii="Courier New" w:hAnsi="Courier New" w:cs="Courier New"/>
        </w:rPr>
        <w:t xml:space="preserve">      /.</w:t>
      </w:r>
      <w:del w:id="122" w:author="2016" w:date="2018-03-12T19:42:00Z">
        <w:r w:rsidRPr="00130A25">
          <w:rPr>
            <w:rFonts w:ascii="Courier New" w:hAnsi="Courier New" w:cs="Courier New"/>
          </w:rPr>
          <w:delText>088</w:delText>
        </w:r>
      </w:del>
      <w:ins w:id="123" w:author="2016" w:date="2018-03-12T19:42:00Z">
        <w:r w:rsidRPr="00766F3F">
          <w:rPr>
            <w:rFonts w:ascii="Courier New" w:hAnsi="Courier New" w:cs="Courier New"/>
          </w:rPr>
          <w:t xml:space="preserve">12   </w:t>
        </w:r>
      </w:ins>
      <w:r w:rsidRPr="00766F3F">
        <w:rPr>
          <w:rFonts w:ascii="Courier New" w:hAnsi="Courier New" w:cs="Courier New"/>
        </w:rPr>
        <w:t>/</w:t>
      </w:r>
    </w:p>
    <w:p w14:paraId="5DD6B0A4" w14:textId="77777777" w:rsidR="00000000" w:rsidRPr="00130A25" w:rsidRDefault="00235AC6" w:rsidP="00130A25">
      <w:pPr>
        <w:pStyle w:val="PlainText"/>
        <w:rPr>
          <w:del w:id="124" w:author="2016" w:date="2018-03-12T19:42:00Z"/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b23</w:t>
      </w:r>
      <w:proofErr w:type="gramEnd"/>
      <w:r w:rsidRPr="00766F3F">
        <w:rPr>
          <w:rFonts w:ascii="Courier New" w:hAnsi="Courier New" w:cs="Courier New"/>
        </w:rPr>
        <w:t xml:space="preserve">      Carbon cycle transition matrix                      /0.</w:t>
      </w:r>
      <w:del w:id="125" w:author="2016" w:date="2018-03-12T19:42:00Z">
        <w:r w:rsidRPr="00130A25">
          <w:rPr>
            <w:rFonts w:ascii="Courier New" w:hAnsi="Courier New" w:cs="Courier New"/>
          </w:rPr>
          <w:delText>00250/</w:delText>
        </w:r>
      </w:del>
    </w:p>
    <w:p w14:paraId="6D3854AC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ins w:id="126" w:author="2016" w:date="2018-03-12T19:42:00Z">
        <w:r w:rsidRPr="00766F3F">
          <w:rPr>
            <w:rFonts w:ascii="Courier New" w:hAnsi="Courier New" w:cs="Courier New"/>
          </w:rPr>
          <w:t>007 /</w:t>
        </w:r>
      </w:ins>
    </w:p>
    <w:p w14:paraId="25154D63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 These are for declaration and are defined later</w:t>
      </w:r>
    </w:p>
    <w:p w14:paraId="3D468F07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b11</w:t>
      </w:r>
      <w:proofErr w:type="gramEnd"/>
      <w:r w:rsidRPr="00766F3F">
        <w:rPr>
          <w:rFonts w:ascii="Courier New" w:hAnsi="Courier New" w:cs="Courier New"/>
        </w:rPr>
        <w:t xml:space="preserve">      Carbon cycle transition matrix</w:t>
      </w:r>
    </w:p>
    <w:p w14:paraId="56E9E4FF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b21</w:t>
      </w:r>
      <w:proofErr w:type="gramEnd"/>
      <w:r w:rsidRPr="00766F3F">
        <w:rPr>
          <w:rFonts w:ascii="Courier New" w:hAnsi="Courier New" w:cs="Courier New"/>
        </w:rPr>
        <w:t xml:space="preserve">      Carbon cycle transition matrix</w:t>
      </w:r>
    </w:p>
    <w:p w14:paraId="6602E23A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b22</w:t>
      </w:r>
      <w:proofErr w:type="gramEnd"/>
      <w:r w:rsidRPr="00766F3F">
        <w:rPr>
          <w:rFonts w:ascii="Courier New" w:hAnsi="Courier New" w:cs="Courier New"/>
        </w:rPr>
        <w:t xml:space="preserve"> </w:t>
      </w:r>
      <w:r w:rsidRPr="00766F3F">
        <w:rPr>
          <w:rFonts w:ascii="Courier New" w:hAnsi="Courier New" w:cs="Courier New"/>
        </w:rPr>
        <w:t xml:space="preserve">     Carbon cycle transition matrix</w:t>
      </w:r>
    </w:p>
    <w:p w14:paraId="17ADB1E0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b32</w:t>
      </w:r>
      <w:proofErr w:type="gramEnd"/>
      <w:r w:rsidRPr="00766F3F">
        <w:rPr>
          <w:rFonts w:ascii="Courier New" w:hAnsi="Courier New" w:cs="Courier New"/>
        </w:rPr>
        <w:t xml:space="preserve">      Carbon cycle transition matrix</w:t>
      </w:r>
    </w:p>
    <w:p w14:paraId="7D8D99F1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b33</w:t>
      </w:r>
      <w:proofErr w:type="gramEnd"/>
      <w:r w:rsidRPr="00766F3F">
        <w:rPr>
          <w:rFonts w:ascii="Courier New" w:hAnsi="Courier New" w:cs="Courier New"/>
        </w:rPr>
        <w:t xml:space="preserve">      Carbon cycle transition matrix</w:t>
      </w:r>
    </w:p>
    <w:p w14:paraId="3C579BE7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sig0</w:t>
      </w:r>
      <w:proofErr w:type="gramEnd"/>
      <w:r w:rsidRPr="00766F3F">
        <w:rPr>
          <w:rFonts w:ascii="Courier New" w:hAnsi="Courier New" w:cs="Courier New"/>
        </w:rPr>
        <w:t xml:space="preserve">     Carbon intensity 2010 (kgCO2 per output 2005 USD 2010)</w:t>
      </w:r>
    </w:p>
    <w:p w14:paraId="10437CE4" w14:textId="77777777" w:rsidR="00000000" w:rsidRPr="00130A25" w:rsidRDefault="00235AC6" w:rsidP="00130A25">
      <w:pPr>
        <w:pStyle w:val="PlainText"/>
        <w:rPr>
          <w:del w:id="127" w:author="2016" w:date="2018-03-12T19:42:00Z"/>
          <w:rFonts w:ascii="Courier New" w:hAnsi="Courier New" w:cs="Courier New"/>
        </w:rPr>
      </w:pPr>
    </w:p>
    <w:p w14:paraId="0804AF3C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** Climate model parameters</w:t>
      </w:r>
    </w:p>
    <w:p w14:paraId="36C33AC2" w14:textId="081AED3B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t2xco2</w:t>
      </w:r>
      <w:proofErr w:type="gramEnd"/>
      <w:r w:rsidRPr="00766F3F">
        <w:rPr>
          <w:rFonts w:ascii="Courier New" w:hAnsi="Courier New" w:cs="Courier New"/>
        </w:rPr>
        <w:t xml:space="preserve">   Eq</w:t>
      </w:r>
      <w:r w:rsidRPr="00766F3F">
        <w:rPr>
          <w:rFonts w:ascii="Courier New" w:hAnsi="Courier New" w:cs="Courier New"/>
        </w:rPr>
        <w:t>uilibrium temp impact (</w:t>
      </w:r>
      <w:proofErr w:type="spellStart"/>
      <w:r w:rsidRPr="00766F3F">
        <w:rPr>
          <w:rFonts w:ascii="Courier New" w:hAnsi="Courier New" w:cs="Courier New"/>
        </w:rPr>
        <w:t>oC</w:t>
      </w:r>
      <w:proofErr w:type="spellEnd"/>
      <w:r w:rsidRPr="00766F3F">
        <w:rPr>
          <w:rFonts w:ascii="Courier New" w:hAnsi="Courier New" w:cs="Courier New"/>
        </w:rPr>
        <w:t xml:space="preserve"> per doubling CO2)    / </w:t>
      </w:r>
      <w:del w:id="128" w:author="2016" w:date="2018-03-12T19:42:00Z">
        <w:r w:rsidRPr="00130A25">
          <w:rPr>
            <w:rFonts w:ascii="Courier New" w:hAnsi="Courier New" w:cs="Courier New"/>
          </w:rPr>
          <w:delText xml:space="preserve">2.9 </w:delText>
        </w:r>
      </w:del>
      <w:ins w:id="129" w:author="2016" w:date="2018-03-12T19:42:00Z">
        <w:r w:rsidRPr="00766F3F">
          <w:rPr>
            <w:rFonts w:ascii="Courier New" w:hAnsi="Courier New" w:cs="Courier New"/>
          </w:rPr>
          <w:t>3.1</w:t>
        </w:r>
      </w:ins>
      <w:r w:rsidRPr="00766F3F">
        <w:rPr>
          <w:rFonts w:ascii="Courier New" w:hAnsi="Courier New" w:cs="Courier New"/>
        </w:rPr>
        <w:t xml:space="preserve">  /</w:t>
      </w:r>
    </w:p>
    <w:p w14:paraId="7AB1F386" w14:textId="34DE3BDA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 xml:space="preserve">fex0     </w:t>
      </w:r>
      <w:del w:id="130" w:author="2016" w:date="2018-03-12T19:42:00Z">
        <w:r w:rsidRPr="00130A25">
          <w:rPr>
            <w:rFonts w:ascii="Courier New" w:hAnsi="Courier New" w:cs="Courier New"/>
          </w:rPr>
          <w:delText>2010</w:delText>
        </w:r>
      </w:del>
      <w:ins w:id="131" w:author="2016" w:date="2018-03-12T19:42:00Z">
        <w:r w:rsidRPr="00766F3F">
          <w:rPr>
            <w:rFonts w:ascii="Courier New" w:hAnsi="Courier New" w:cs="Courier New"/>
          </w:rPr>
          <w:t>2015</w:t>
        </w:r>
      </w:ins>
      <w:r w:rsidRPr="00766F3F">
        <w:rPr>
          <w:rFonts w:ascii="Courier New" w:hAnsi="Courier New" w:cs="Courier New"/>
        </w:rPr>
        <w:t xml:space="preserve"> </w:t>
      </w:r>
      <w:proofErr w:type="spellStart"/>
      <w:r w:rsidRPr="00766F3F">
        <w:rPr>
          <w:rFonts w:ascii="Courier New" w:hAnsi="Courier New" w:cs="Courier New"/>
        </w:rPr>
        <w:t>forcings</w:t>
      </w:r>
      <w:proofErr w:type="spellEnd"/>
      <w:r w:rsidRPr="00766F3F">
        <w:rPr>
          <w:rFonts w:ascii="Courier New" w:hAnsi="Courier New" w:cs="Courier New"/>
        </w:rPr>
        <w:t xml:space="preserve"> of non-CO2 GHG (Wm-2)              / 0.</w:t>
      </w:r>
      <w:proofErr w:type="gramEnd"/>
      <w:del w:id="132" w:author="2016" w:date="2018-03-12T19:42:00Z">
        <w:r w:rsidRPr="00130A25">
          <w:rPr>
            <w:rFonts w:ascii="Courier New" w:hAnsi="Courier New" w:cs="Courier New"/>
          </w:rPr>
          <w:delText xml:space="preserve">25 </w:delText>
        </w:r>
      </w:del>
      <w:proofErr w:type="gramStart"/>
      <w:ins w:id="133" w:author="2016" w:date="2018-03-12T19:42:00Z">
        <w:r w:rsidRPr="00766F3F">
          <w:rPr>
            <w:rFonts w:ascii="Courier New" w:hAnsi="Courier New" w:cs="Courier New"/>
          </w:rPr>
          <w:t>5</w:t>
        </w:r>
      </w:ins>
      <w:r w:rsidRPr="00766F3F">
        <w:rPr>
          <w:rFonts w:ascii="Courier New" w:hAnsi="Courier New" w:cs="Courier New"/>
        </w:rPr>
        <w:t xml:space="preserve">  /</w:t>
      </w:r>
      <w:proofErr w:type="gramEnd"/>
    </w:p>
    <w:p w14:paraId="17D84DB9" w14:textId="4CAAF708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fex1     2100 </w:t>
      </w:r>
      <w:proofErr w:type="spellStart"/>
      <w:r w:rsidRPr="00766F3F">
        <w:rPr>
          <w:rFonts w:ascii="Courier New" w:hAnsi="Courier New" w:cs="Courier New"/>
        </w:rPr>
        <w:t>forcings</w:t>
      </w:r>
      <w:proofErr w:type="spellEnd"/>
      <w:r w:rsidRPr="00766F3F">
        <w:rPr>
          <w:rFonts w:ascii="Courier New" w:hAnsi="Courier New" w:cs="Courier New"/>
        </w:rPr>
        <w:t xml:space="preserve"> of non-CO2 GHG (Wm-2)              / </w:t>
      </w:r>
      <w:ins w:id="134" w:author="2016" w:date="2018-03-12T19:42:00Z">
        <w:r w:rsidRPr="00766F3F">
          <w:rPr>
            <w:rFonts w:ascii="Courier New" w:hAnsi="Courier New" w:cs="Courier New"/>
          </w:rPr>
          <w:t>1.</w:t>
        </w:r>
      </w:ins>
      <w:r w:rsidRPr="00766F3F">
        <w:rPr>
          <w:rFonts w:ascii="Courier New" w:hAnsi="Courier New" w:cs="Courier New"/>
        </w:rPr>
        <w:t>0</w:t>
      </w:r>
      <w:del w:id="135" w:author="2016" w:date="2018-03-12T19:42:00Z">
        <w:r w:rsidRPr="00130A25">
          <w:rPr>
            <w:rFonts w:ascii="Courier New" w:hAnsi="Courier New" w:cs="Courier New"/>
          </w:rPr>
          <w:delText xml:space="preserve">.70 </w:delText>
        </w:r>
      </w:del>
      <w:r w:rsidRPr="00766F3F">
        <w:rPr>
          <w:rFonts w:ascii="Courier New" w:hAnsi="Courier New" w:cs="Courier New"/>
        </w:rPr>
        <w:t xml:space="preserve">  /</w:t>
      </w:r>
    </w:p>
    <w:p w14:paraId="602A7737" w14:textId="55D3C9C4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tocean0  Initial</w:t>
      </w:r>
      <w:proofErr w:type="gramEnd"/>
      <w:r w:rsidRPr="00766F3F">
        <w:rPr>
          <w:rFonts w:ascii="Courier New" w:hAnsi="Courier New" w:cs="Courier New"/>
        </w:rPr>
        <w:t xml:space="preserve"> lower stratum temp cha</w:t>
      </w:r>
      <w:r w:rsidRPr="00766F3F">
        <w:rPr>
          <w:rFonts w:ascii="Courier New" w:hAnsi="Courier New" w:cs="Courier New"/>
        </w:rPr>
        <w:t xml:space="preserve">nge (C from 1900)  /.0068 </w:t>
      </w:r>
      <w:del w:id="136" w:author="2016" w:date="2018-03-12T19:42:00Z">
        <w:r w:rsidRPr="00130A25">
          <w:rPr>
            <w:rFonts w:ascii="Courier New" w:hAnsi="Courier New" w:cs="Courier New"/>
          </w:rPr>
          <w:delText xml:space="preserve"> </w:delText>
        </w:r>
      </w:del>
      <w:r w:rsidRPr="00766F3F">
        <w:rPr>
          <w:rFonts w:ascii="Courier New" w:hAnsi="Courier New" w:cs="Courier New"/>
        </w:rPr>
        <w:t>/</w:t>
      </w:r>
    </w:p>
    <w:p w14:paraId="582C5DFC" w14:textId="38F05891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tatm0</w:t>
      </w:r>
      <w:proofErr w:type="gramEnd"/>
      <w:r w:rsidRPr="00766F3F">
        <w:rPr>
          <w:rFonts w:ascii="Courier New" w:hAnsi="Courier New" w:cs="Courier New"/>
        </w:rPr>
        <w:t xml:space="preserve">    Initial atmospheric temp change (C from 1900)    /0.</w:t>
      </w:r>
      <w:del w:id="137" w:author="2016" w:date="2018-03-12T19:42:00Z">
        <w:r w:rsidRPr="00130A25">
          <w:rPr>
            <w:rFonts w:ascii="Courier New" w:hAnsi="Courier New" w:cs="Courier New"/>
          </w:rPr>
          <w:delText xml:space="preserve">80 </w:delText>
        </w:r>
      </w:del>
      <w:proofErr w:type="gramStart"/>
      <w:ins w:id="138" w:author="2016" w:date="2018-03-12T19:42:00Z">
        <w:r w:rsidRPr="00766F3F">
          <w:rPr>
            <w:rFonts w:ascii="Courier New" w:hAnsi="Courier New" w:cs="Courier New"/>
          </w:rPr>
          <w:t>85</w:t>
        </w:r>
      </w:ins>
      <w:r w:rsidRPr="00766F3F">
        <w:rPr>
          <w:rFonts w:ascii="Courier New" w:hAnsi="Courier New" w:cs="Courier New"/>
        </w:rPr>
        <w:t xml:space="preserve">  /</w:t>
      </w:r>
      <w:proofErr w:type="gramEnd"/>
    </w:p>
    <w:p w14:paraId="391E60B1" w14:textId="77828FE2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c1</w:t>
      </w:r>
      <w:proofErr w:type="gramEnd"/>
      <w:r w:rsidRPr="00766F3F">
        <w:rPr>
          <w:rFonts w:ascii="Courier New" w:hAnsi="Courier New" w:cs="Courier New"/>
        </w:rPr>
        <w:t xml:space="preserve">       Climate equation coefficient for upper level     /0.</w:t>
      </w:r>
      <w:del w:id="139" w:author="2016" w:date="2018-03-12T19:42:00Z">
        <w:r w:rsidRPr="00130A25">
          <w:rPr>
            <w:rFonts w:ascii="Courier New" w:hAnsi="Courier New" w:cs="Courier New"/>
          </w:rPr>
          <w:delText>098</w:delText>
        </w:r>
      </w:del>
      <w:proofErr w:type="gramStart"/>
      <w:ins w:id="140" w:author="2016" w:date="2018-03-12T19:42:00Z">
        <w:r w:rsidRPr="00766F3F">
          <w:rPr>
            <w:rFonts w:ascii="Courier New" w:hAnsi="Courier New" w:cs="Courier New"/>
          </w:rPr>
          <w:t>1005</w:t>
        </w:r>
      </w:ins>
      <w:r w:rsidRPr="00766F3F">
        <w:rPr>
          <w:rFonts w:ascii="Courier New" w:hAnsi="Courier New" w:cs="Courier New"/>
        </w:rPr>
        <w:t xml:space="preserve">  /</w:t>
      </w:r>
      <w:proofErr w:type="gramEnd"/>
    </w:p>
    <w:p w14:paraId="5D703F77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c3</w:t>
      </w:r>
      <w:proofErr w:type="gramEnd"/>
      <w:r w:rsidRPr="00766F3F">
        <w:rPr>
          <w:rFonts w:ascii="Courier New" w:hAnsi="Courier New" w:cs="Courier New"/>
        </w:rPr>
        <w:t xml:space="preserve">       Transfer coefficient upper to lower stratum      /0.088 </w:t>
      </w:r>
      <w:r w:rsidRPr="00766F3F">
        <w:rPr>
          <w:rFonts w:ascii="Courier New" w:hAnsi="Courier New" w:cs="Courier New"/>
        </w:rPr>
        <w:t xml:space="preserve"> </w:t>
      </w:r>
      <w:ins w:id="141" w:author="2016" w:date="2018-03-12T19:42:00Z">
        <w:r w:rsidRPr="00766F3F">
          <w:rPr>
            <w:rFonts w:ascii="Courier New" w:hAnsi="Courier New" w:cs="Courier New"/>
          </w:rPr>
          <w:t xml:space="preserve"> </w:t>
        </w:r>
      </w:ins>
      <w:r w:rsidRPr="00766F3F">
        <w:rPr>
          <w:rFonts w:ascii="Courier New" w:hAnsi="Courier New" w:cs="Courier New"/>
        </w:rPr>
        <w:t>/</w:t>
      </w:r>
    </w:p>
    <w:p w14:paraId="363F97EA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c4</w:t>
      </w:r>
      <w:proofErr w:type="gramEnd"/>
      <w:r w:rsidRPr="00766F3F">
        <w:rPr>
          <w:rFonts w:ascii="Courier New" w:hAnsi="Courier New" w:cs="Courier New"/>
        </w:rPr>
        <w:t xml:space="preserve">       Transfer coefficient for lower level             /0.025  </w:t>
      </w:r>
      <w:ins w:id="142" w:author="2016" w:date="2018-03-12T19:42:00Z">
        <w:r w:rsidRPr="00766F3F">
          <w:rPr>
            <w:rFonts w:ascii="Courier New" w:hAnsi="Courier New" w:cs="Courier New"/>
          </w:rPr>
          <w:t xml:space="preserve"> </w:t>
        </w:r>
      </w:ins>
      <w:r w:rsidRPr="00766F3F">
        <w:rPr>
          <w:rFonts w:ascii="Courier New" w:hAnsi="Courier New" w:cs="Courier New"/>
        </w:rPr>
        <w:t>/</w:t>
      </w:r>
    </w:p>
    <w:p w14:paraId="66D6CFCE" w14:textId="77777777" w:rsidR="00000000" w:rsidRPr="00130A25" w:rsidRDefault="00235AC6" w:rsidP="00130A25">
      <w:pPr>
        <w:pStyle w:val="PlainText"/>
        <w:rPr>
          <w:del w:id="143" w:author="2016" w:date="2018-03-12T19:42:00Z"/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fco22x</w:t>
      </w:r>
      <w:proofErr w:type="gramEnd"/>
      <w:r w:rsidRPr="00766F3F">
        <w:rPr>
          <w:rFonts w:ascii="Courier New" w:hAnsi="Courier New" w:cs="Courier New"/>
        </w:rPr>
        <w:t xml:space="preserve">   </w:t>
      </w:r>
      <w:proofErr w:type="spellStart"/>
      <w:r w:rsidRPr="00766F3F">
        <w:rPr>
          <w:rFonts w:ascii="Courier New" w:hAnsi="Courier New" w:cs="Courier New"/>
        </w:rPr>
        <w:t>Forcings</w:t>
      </w:r>
      <w:proofErr w:type="spellEnd"/>
      <w:r w:rsidRPr="00766F3F">
        <w:rPr>
          <w:rFonts w:ascii="Courier New" w:hAnsi="Courier New" w:cs="Courier New"/>
        </w:rPr>
        <w:t xml:space="preserve"> of equilibrium CO2 doubling (Wm-2)      /3.</w:t>
      </w:r>
      <w:del w:id="144" w:author="2016" w:date="2018-03-12T19:42:00Z">
        <w:r w:rsidRPr="00130A25">
          <w:rPr>
            <w:rFonts w:ascii="Courier New" w:hAnsi="Courier New" w:cs="Courier New"/>
          </w:rPr>
          <w:delText>8    /</w:delText>
        </w:r>
      </w:del>
    </w:p>
    <w:p w14:paraId="40B3C420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ins w:id="145" w:author="2016" w:date="2018-03-12T19:42:00Z">
        <w:r w:rsidRPr="00766F3F">
          <w:rPr>
            <w:rFonts w:ascii="Courier New" w:hAnsi="Courier New" w:cs="Courier New"/>
          </w:rPr>
          <w:t>6813  /</w:t>
        </w:r>
      </w:ins>
      <w:proofErr w:type="gramEnd"/>
    </w:p>
    <w:p w14:paraId="4B77CA7A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** Climate damage parameters</w:t>
      </w:r>
    </w:p>
    <w:p w14:paraId="4D9F95C4" w14:textId="77777777" w:rsidR="00000000" w:rsidRPr="00766F3F" w:rsidRDefault="00235AC6" w:rsidP="00766F3F">
      <w:pPr>
        <w:pStyle w:val="PlainText"/>
        <w:rPr>
          <w:ins w:id="146" w:author="2016" w:date="2018-03-12T19:42:00Z"/>
          <w:rFonts w:ascii="Courier New" w:hAnsi="Courier New" w:cs="Courier New"/>
        </w:rPr>
      </w:pPr>
      <w:ins w:id="147" w:author="2016" w:date="2018-03-12T19:42:00Z">
        <w:r w:rsidRPr="00766F3F">
          <w:rPr>
            <w:rFonts w:ascii="Courier New" w:hAnsi="Courier New" w:cs="Courier New"/>
          </w:rPr>
          <w:t xml:space="preserve">        </w:t>
        </w:r>
        <w:proofErr w:type="gramStart"/>
        <w:r w:rsidRPr="00766F3F">
          <w:rPr>
            <w:rFonts w:ascii="Courier New" w:hAnsi="Courier New" w:cs="Courier New"/>
          </w:rPr>
          <w:t>a10</w:t>
        </w:r>
        <w:proofErr w:type="gramEnd"/>
        <w:r w:rsidRPr="00766F3F">
          <w:rPr>
            <w:rFonts w:ascii="Courier New" w:hAnsi="Courier New" w:cs="Courier New"/>
          </w:rPr>
          <w:t xml:space="preserve">       Initial damage intercept                       </w:t>
        </w:r>
        <w:r w:rsidRPr="00766F3F">
          <w:rPr>
            <w:rFonts w:ascii="Courier New" w:hAnsi="Courier New" w:cs="Courier New"/>
          </w:rPr>
          <w:t xml:space="preserve">  /0       /</w:t>
        </w:r>
      </w:ins>
    </w:p>
    <w:p w14:paraId="7E416C2C" w14:textId="77777777" w:rsidR="00000000" w:rsidRPr="00766F3F" w:rsidRDefault="00235AC6" w:rsidP="00766F3F">
      <w:pPr>
        <w:pStyle w:val="PlainText"/>
        <w:rPr>
          <w:ins w:id="148" w:author="2016" w:date="2018-03-12T19:42:00Z"/>
          <w:rFonts w:ascii="Courier New" w:hAnsi="Courier New" w:cs="Courier New"/>
        </w:rPr>
      </w:pPr>
      <w:ins w:id="149" w:author="2016" w:date="2018-03-12T19:42:00Z">
        <w:r w:rsidRPr="00766F3F">
          <w:rPr>
            <w:rFonts w:ascii="Courier New" w:hAnsi="Courier New" w:cs="Courier New"/>
          </w:rPr>
          <w:t xml:space="preserve">        </w:t>
        </w:r>
        <w:proofErr w:type="gramStart"/>
        <w:r w:rsidRPr="00766F3F">
          <w:rPr>
            <w:rFonts w:ascii="Courier New" w:hAnsi="Courier New" w:cs="Courier New"/>
          </w:rPr>
          <w:t>a20</w:t>
        </w:r>
        <w:proofErr w:type="gramEnd"/>
        <w:r w:rsidRPr="00766F3F">
          <w:rPr>
            <w:rFonts w:ascii="Courier New" w:hAnsi="Courier New" w:cs="Courier New"/>
          </w:rPr>
          <w:t xml:space="preserve">       Initial damage quadratic term</w:t>
        </w:r>
      </w:ins>
    </w:p>
    <w:p w14:paraId="2EDFCA5F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a1</w:t>
      </w:r>
      <w:proofErr w:type="gramEnd"/>
      <w:r w:rsidRPr="00766F3F">
        <w:rPr>
          <w:rFonts w:ascii="Courier New" w:hAnsi="Courier New" w:cs="Courier New"/>
        </w:rPr>
        <w:t xml:space="preserve">        Damage intercept                                 /0       /</w:t>
      </w:r>
    </w:p>
    <w:p w14:paraId="5A63780D" w14:textId="59EEF1AB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a2</w:t>
      </w:r>
      <w:proofErr w:type="gramEnd"/>
      <w:r w:rsidRPr="00766F3F">
        <w:rPr>
          <w:rFonts w:ascii="Courier New" w:hAnsi="Courier New" w:cs="Courier New"/>
        </w:rPr>
        <w:t xml:space="preserve">        Damage quadratic term                            /0.</w:t>
      </w:r>
      <w:del w:id="150" w:author="2016" w:date="2018-03-12T19:42:00Z">
        <w:r w:rsidRPr="00130A25">
          <w:rPr>
            <w:rFonts w:ascii="Courier New" w:hAnsi="Courier New" w:cs="Courier New"/>
          </w:rPr>
          <w:delText>00267</w:delText>
        </w:r>
      </w:del>
      <w:ins w:id="151" w:author="2016" w:date="2018-03-12T19:42:00Z">
        <w:r w:rsidRPr="00766F3F">
          <w:rPr>
            <w:rFonts w:ascii="Courier New" w:hAnsi="Courier New" w:cs="Courier New"/>
          </w:rPr>
          <w:t>00236</w:t>
        </w:r>
      </w:ins>
      <w:r w:rsidRPr="00766F3F">
        <w:rPr>
          <w:rFonts w:ascii="Courier New" w:hAnsi="Courier New" w:cs="Courier New"/>
        </w:rPr>
        <w:t xml:space="preserve"> /</w:t>
      </w:r>
    </w:p>
    <w:p w14:paraId="350166E3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a3</w:t>
      </w:r>
      <w:proofErr w:type="gramEnd"/>
      <w:r w:rsidRPr="00766F3F">
        <w:rPr>
          <w:rFonts w:ascii="Courier New" w:hAnsi="Courier New" w:cs="Courier New"/>
        </w:rPr>
        <w:t xml:space="preserve">        Damage exponent  </w:t>
      </w:r>
      <w:r w:rsidRPr="00766F3F">
        <w:rPr>
          <w:rFonts w:ascii="Courier New" w:hAnsi="Courier New" w:cs="Courier New"/>
        </w:rPr>
        <w:t xml:space="preserve">                                /2.00    /</w:t>
      </w:r>
    </w:p>
    <w:p w14:paraId="3EBA132D" w14:textId="77777777" w:rsidR="00000000" w:rsidRPr="00130A25" w:rsidRDefault="00235AC6" w:rsidP="00130A25">
      <w:pPr>
        <w:pStyle w:val="PlainText"/>
        <w:rPr>
          <w:del w:id="152" w:author="2016" w:date="2018-03-12T19:42:00Z"/>
          <w:rFonts w:ascii="Courier New" w:hAnsi="Courier New" w:cs="Courier New"/>
        </w:rPr>
      </w:pPr>
    </w:p>
    <w:p w14:paraId="11D4D5FA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** Abatement cost</w:t>
      </w:r>
    </w:p>
    <w:p w14:paraId="2D21A48C" w14:textId="037E67F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expcost2  Exponent</w:t>
      </w:r>
      <w:proofErr w:type="gramEnd"/>
      <w:r w:rsidRPr="00766F3F">
        <w:rPr>
          <w:rFonts w:ascii="Courier New" w:hAnsi="Courier New" w:cs="Courier New"/>
        </w:rPr>
        <w:t xml:space="preserve"> of control cost function               / 2.</w:t>
      </w:r>
      <w:del w:id="153" w:author="2016" w:date="2018-03-12T19:42:00Z">
        <w:r w:rsidRPr="00130A25">
          <w:rPr>
            <w:rFonts w:ascii="Courier New" w:hAnsi="Courier New" w:cs="Courier New"/>
          </w:rPr>
          <w:delText>8</w:delText>
        </w:r>
      </w:del>
      <w:proofErr w:type="gramStart"/>
      <w:ins w:id="154" w:author="2016" w:date="2018-03-12T19:42:00Z">
        <w:r w:rsidRPr="00766F3F">
          <w:rPr>
            <w:rFonts w:ascii="Courier New" w:hAnsi="Courier New" w:cs="Courier New"/>
          </w:rPr>
          <w:t>6</w:t>
        </w:r>
      </w:ins>
      <w:r w:rsidRPr="00766F3F">
        <w:rPr>
          <w:rFonts w:ascii="Courier New" w:hAnsi="Courier New" w:cs="Courier New"/>
        </w:rPr>
        <w:t xml:space="preserve">  /</w:t>
      </w:r>
      <w:proofErr w:type="gramEnd"/>
    </w:p>
    <w:p w14:paraId="7EB268B2" w14:textId="43989F75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pback</w:t>
      </w:r>
      <w:proofErr w:type="spellEnd"/>
      <w:proofErr w:type="gramEnd"/>
      <w:r w:rsidRPr="00766F3F">
        <w:rPr>
          <w:rFonts w:ascii="Courier New" w:hAnsi="Courier New" w:cs="Courier New"/>
        </w:rPr>
        <w:t xml:space="preserve">     Cost of backstop </w:t>
      </w:r>
      <w:del w:id="155" w:author="2016" w:date="2018-03-12T19:42:00Z">
        <w:r w:rsidRPr="00130A25">
          <w:rPr>
            <w:rFonts w:ascii="Courier New" w:hAnsi="Courier New" w:cs="Courier New"/>
          </w:rPr>
          <w:delText>2005</w:delText>
        </w:r>
      </w:del>
      <w:ins w:id="156" w:author="2016" w:date="2018-03-12T19:42:00Z">
        <w:r w:rsidRPr="00766F3F">
          <w:rPr>
            <w:rFonts w:ascii="Courier New" w:hAnsi="Courier New" w:cs="Courier New"/>
          </w:rPr>
          <w:t>2010</w:t>
        </w:r>
      </w:ins>
      <w:r w:rsidRPr="00766F3F">
        <w:rPr>
          <w:rFonts w:ascii="Courier New" w:hAnsi="Courier New" w:cs="Courier New"/>
        </w:rPr>
        <w:t xml:space="preserve">$ per tCO2 </w:t>
      </w:r>
      <w:del w:id="157" w:author="2016" w:date="2018-03-12T19:42:00Z">
        <w:r w:rsidRPr="00130A25">
          <w:rPr>
            <w:rFonts w:ascii="Courier New" w:hAnsi="Courier New" w:cs="Courier New"/>
          </w:rPr>
          <w:delText>2010            / 344</w:delText>
        </w:r>
      </w:del>
      <w:ins w:id="158" w:author="2016" w:date="2018-03-12T19:42:00Z">
        <w:r w:rsidRPr="00766F3F">
          <w:rPr>
            <w:rFonts w:ascii="Courier New" w:hAnsi="Courier New" w:cs="Courier New"/>
          </w:rPr>
          <w:t>2015            / 550</w:t>
        </w:r>
      </w:ins>
      <w:r w:rsidRPr="00766F3F">
        <w:rPr>
          <w:rFonts w:ascii="Courier New" w:hAnsi="Courier New" w:cs="Courier New"/>
        </w:rPr>
        <w:t xml:space="preserve">  /</w:t>
      </w:r>
    </w:p>
    <w:p w14:paraId="1D676CB4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gback</w:t>
      </w:r>
      <w:proofErr w:type="spellEnd"/>
      <w:proofErr w:type="gramEnd"/>
      <w:r w:rsidRPr="00766F3F">
        <w:rPr>
          <w:rFonts w:ascii="Courier New" w:hAnsi="Courier New" w:cs="Courier New"/>
        </w:rPr>
        <w:t xml:space="preserve">     Initial cost decline ba</w:t>
      </w:r>
      <w:r w:rsidRPr="00766F3F">
        <w:rPr>
          <w:rFonts w:ascii="Courier New" w:hAnsi="Courier New" w:cs="Courier New"/>
        </w:rPr>
        <w:t>ckstop cost per period   / .025 /</w:t>
      </w:r>
    </w:p>
    <w:p w14:paraId="23C1E86B" w14:textId="512A18AE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limmiu</w:t>
      </w:r>
      <w:proofErr w:type="spellEnd"/>
      <w:proofErr w:type="gramEnd"/>
      <w:r w:rsidRPr="00766F3F">
        <w:rPr>
          <w:rFonts w:ascii="Courier New" w:hAnsi="Courier New" w:cs="Courier New"/>
        </w:rPr>
        <w:t xml:space="preserve">    Upper limit on control rate after 2150          / 1.2 </w:t>
      </w:r>
      <w:del w:id="159" w:author="2016" w:date="2018-03-12T19:42:00Z">
        <w:r w:rsidRPr="00130A25">
          <w:rPr>
            <w:rFonts w:ascii="Courier New" w:hAnsi="Courier New" w:cs="Courier New"/>
          </w:rPr>
          <w:delText xml:space="preserve"> </w:delText>
        </w:r>
      </w:del>
      <w:r w:rsidRPr="00766F3F">
        <w:rPr>
          <w:rFonts w:ascii="Courier New" w:hAnsi="Courier New" w:cs="Courier New"/>
        </w:rPr>
        <w:t>/</w:t>
      </w:r>
    </w:p>
    <w:p w14:paraId="60FE1F18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tnopol</w:t>
      </w:r>
      <w:proofErr w:type="spellEnd"/>
      <w:proofErr w:type="gramEnd"/>
      <w:r w:rsidRPr="00766F3F">
        <w:rPr>
          <w:rFonts w:ascii="Courier New" w:hAnsi="Courier New" w:cs="Courier New"/>
        </w:rPr>
        <w:t xml:space="preserve">    Period before which no emissions controls base  / 45   /</w:t>
      </w:r>
    </w:p>
    <w:p w14:paraId="0FFBCDD6" w14:textId="75A9EF71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cprice0</w:t>
      </w:r>
      <w:proofErr w:type="gramEnd"/>
      <w:r w:rsidRPr="00766F3F">
        <w:rPr>
          <w:rFonts w:ascii="Courier New" w:hAnsi="Courier New" w:cs="Courier New"/>
        </w:rPr>
        <w:t xml:space="preserve">   Initial base carbon price (</w:t>
      </w:r>
      <w:del w:id="160" w:author="2016" w:date="2018-03-12T19:42:00Z">
        <w:r w:rsidRPr="00130A25">
          <w:rPr>
            <w:rFonts w:ascii="Courier New" w:hAnsi="Courier New" w:cs="Courier New"/>
          </w:rPr>
          <w:delText>2005</w:delText>
        </w:r>
      </w:del>
      <w:ins w:id="161" w:author="2016" w:date="2018-03-12T19:42:00Z">
        <w:r w:rsidRPr="00766F3F">
          <w:rPr>
            <w:rFonts w:ascii="Courier New" w:hAnsi="Courier New" w:cs="Courier New"/>
          </w:rPr>
          <w:t>2010</w:t>
        </w:r>
      </w:ins>
      <w:r w:rsidRPr="00766F3F">
        <w:rPr>
          <w:rFonts w:ascii="Courier New" w:hAnsi="Courier New" w:cs="Courier New"/>
        </w:rPr>
        <w:t xml:space="preserve">$ per tCO2)      / </w:t>
      </w:r>
      <w:del w:id="162" w:author="2016" w:date="2018-03-12T19:42:00Z">
        <w:r w:rsidRPr="00130A25">
          <w:rPr>
            <w:rFonts w:ascii="Courier New" w:hAnsi="Courier New" w:cs="Courier New"/>
          </w:rPr>
          <w:delText>1.0</w:delText>
        </w:r>
      </w:del>
      <w:ins w:id="163" w:author="2016" w:date="2018-03-12T19:42:00Z">
        <w:r w:rsidRPr="00766F3F">
          <w:rPr>
            <w:rFonts w:ascii="Courier New" w:hAnsi="Courier New" w:cs="Courier New"/>
          </w:rPr>
          <w:t xml:space="preserve">2 </w:t>
        </w:r>
        <w:r w:rsidRPr="00766F3F">
          <w:rPr>
            <w:rFonts w:ascii="Courier New" w:hAnsi="Courier New" w:cs="Courier New"/>
          </w:rPr>
          <w:t xml:space="preserve"> </w:t>
        </w:r>
      </w:ins>
      <w:r w:rsidRPr="00766F3F">
        <w:rPr>
          <w:rFonts w:ascii="Courier New" w:hAnsi="Courier New" w:cs="Courier New"/>
        </w:rPr>
        <w:t xml:space="preserve">  /</w:t>
      </w:r>
    </w:p>
    <w:p w14:paraId="4A1456B8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gcprice</w:t>
      </w:r>
      <w:proofErr w:type="spellEnd"/>
      <w:proofErr w:type="gramEnd"/>
      <w:r w:rsidRPr="00766F3F">
        <w:rPr>
          <w:rFonts w:ascii="Courier New" w:hAnsi="Courier New" w:cs="Courier New"/>
        </w:rPr>
        <w:t xml:space="preserve">   Growth rate of base carbon price per year       /.02   /</w:t>
      </w:r>
    </w:p>
    <w:p w14:paraId="094FB1BB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</w:p>
    <w:p w14:paraId="1353C40E" w14:textId="77777777" w:rsidR="00000000" w:rsidRPr="00130A25" w:rsidRDefault="00235AC6" w:rsidP="00130A25">
      <w:pPr>
        <w:pStyle w:val="PlainText"/>
        <w:rPr>
          <w:del w:id="164" w:author="2016" w:date="2018-03-12T19:42:00Z"/>
          <w:rFonts w:ascii="Courier New" w:hAnsi="Courier New" w:cs="Courier New"/>
        </w:rPr>
      </w:pPr>
      <w:del w:id="165" w:author="2016" w:date="2018-03-12T19:42:00Z">
        <w:r w:rsidRPr="00130A25">
          <w:rPr>
            <w:rFonts w:ascii="Courier New" w:hAnsi="Courier New" w:cs="Courier New"/>
          </w:rPr>
          <w:delText>** Participation parameters</w:delText>
        </w:r>
      </w:del>
    </w:p>
    <w:p w14:paraId="0F950642" w14:textId="77777777" w:rsidR="00000000" w:rsidRPr="00130A25" w:rsidRDefault="00235AC6" w:rsidP="00130A25">
      <w:pPr>
        <w:pStyle w:val="PlainText"/>
        <w:rPr>
          <w:del w:id="166" w:author="2016" w:date="2018-03-12T19:42:00Z"/>
          <w:rFonts w:ascii="Courier New" w:hAnsi="Courier New" w:cs="Courier New"/>
        </w:rPr>
      </w:pPr>
      <w:del w:id="167" w:author="2016" w:date="2018-03-12T19:42:00Z">
        <w:r w:rsidRPr="00130A25">
          <w:rPr>
            <w:rFonts w:ascii="Courier New" w:hAnsi="Courier New" w:cs="Courier New"/>
          </w:rPr>
          <w:delText xml:space="preserve">        periodfullpart Period at which have full participation           /21  /</w:delText>
        </w:r>
      </w:del>
    </w:p>
    <w:p w14:paraId="631DDC27" w14:textId="77777777" w:rsidR="00000000" w:rsidRPr="00130A25" w:rsidRDefault="00235AC6" w:rsidP="00130A25">
      <w:pPr>
        <w:pStyle w:val="PlainText"/>
        <w:rPr>
          <w:del w:id="168" w:author="2016" w:date="2018-03-12T19:42:00Z"/>
          <w:rFonts w:ascii="Courier New" w:hAnsi="Courier New" w:cs="Courier New"/>
        </w:rPr>
      </w:pPr>
      <w:del w:id="169" w:author="2016" w:date="2018-03-12T19:42:00Z">
        <w:r w:rsidRPr="00130A25">
          <w:rPr>
            <w:rFonts w:ascii="Courier New" w:hAnsi="Courier New" w:cs="Courier New"/>
          </w:rPr>
          <w:delText xml:space="preserve">        partfract2010  Fraction of emissions under control in 2010       / 1  /</w:delText>
        </w:r>
      </w:del>
    </w:p>
    <w:p w14:paraId="0B93BDA1" w14:textId="77777777" w:rsidR="00000000" w:rsidRPr="00130A25" w:rsidRDefault="00235AC6" w:rsidP="00130A25">
      <w:pPr>
        <w:pStyle w:val="PlainText"/>
        <w:rPr>
          <w:del w:id="170" w:author="2016" w:date="2018-03-12T19:42:00Z"/>
          <w:rFonts w:ascii="Courier New" w:hAnsi="Courier New" w:cs="Courier New"/>
        </w:rPr>
      </w:pPr>
      <w:del w:id="171" w:author="2016" w:date="2018-03-12T19:42:00Z">
        <w:r w:rsidRPr="00130A25">
          <w:rPr>
            <w:rFonts w:ascii="Courier New" w:hAnsi="Courier New" w:cs="Courier New"/>
          </w:rPr>
          <w:delText xml:space="preserve">        partfractfull  Fraction of </w:delText>
        </w:r>
        <w:r w:rsidRPr="00130A25">
          <w:rPr>
            <w:rFonts w:ascii="Courier New" w:hAnsi="Courier New" w:cs="Courier New"/>
          </w:rPr>
          <w:delText>emissions under control at full time  / 1  /</w:delText>
        </w:r>
      </w:del>
    </w:p>
    <w:p w14:paraId="3DDE8DD3" w14:textId="77777777" w:rsidR="00000000" w:rsidRPr="00130A25" w:rsidRDefault="00235AC6" w:rsidP="00130A25">
      <w:pPr>
        <w:pStyle w:val="PlainText"/>
        <w:rPr>
          <w:del w:id="172" w:author="2016" w:date="2018-03-12T19:42:00Z"/>
          <w:rFonts w:ascii="Courier New" w:hAnsi="Courier New" w:cs="Courier New"/>
        </w:rPr>
      </w:pPr>
    </w:p>
    <w:p w14:paraId="1DF3A44E" w14:textId="77777777" w:rsidR="00000000" w:rsidRPr="00766F3F" w:rsidRDefault="00235AC6" w:rsidP="00766F3F">
      <w:pPr>
        <w:pStyle w:val="PlainText"/>
        <w:rPr>
          <w:moveFrom w:id="173" w:author="2016" w:date="2018-03-12T19:42:00Z"/>
          <w:rFonts w:ascii="Courier New" w:hAnsi="Courier New" w:cs="Courier New"/>
        </w:rPr>
      </w:pPr>
      <w:moveFromRangeStart w:id="174" w:author="2016" w:date="2018-03-12T19:42:00Z" w:name="move508647105"/>
      <w:moveFrom w:id="175" w:author="2016" w:date="2018-03-12T19:42:00Z">
        <w:r w:rsidRPr="00766F3F">
          <w:rPr>
            <w:rFonts w:ascii="Courier New" w:hAnsi="Courier New" w:cs="Courier New"/>
          </w:rPr>
          <w:t>** Availability of fossil fuels</w:t>
        </w:r>
      </w:moveFrom>
    </w:p>
    <w:moveFromRangeEnd w:id="174"/>
    <w:p w14:paraId="26F31735" w14:textId="77777777" w:rsidR="00000000" w:rsidRPr="00130A25" w:rsidRDefault="00235AC6" w:rsidP="00130A25">
      <w:pPr>
        <w:pStyle w:val="PlainText"/>
        <w:rPr>
          <w:del w:id="176" w:author="2016" w:date="2018-03-12T19:42:00Z"/>
          <w:rFonts w:ascii="Courier New" w:hAnsi="Courier New" w:cs="Courier New"/>
        </w:rPr>
      </w:pPr>
      <w:del w:id="177" w:author="2016" w:date="2018-03-12T19:42:00Z">
        <w:r w:rsidRPr="00130A25">
          <w:rPr>
            <w:rFonts w:ascii="Courier New" w:hAnsi="Courier New" w:cs="Courier New"/>
          </w:rPr>
          <w:delText xml:space="preserve">        fosslim        Maximum cumulative extraction fossil fuels (GtC) /6000/</w:delText>
        </w:r>
      </w:del>
    </w:p>
    <w:p w14:paraId="56CE220C" w14:textId="77777777" w:rsidR="00000000" w:rsidRPr="00130A25" w:rsidRDefault="00235AC6" w:rsidP="00130A25">
      <w:pPr>
        <w:pStyle w:val="PlainText"/>
        <w:rPr>
          <w:del w:id="178" w:author="2016" w:date="2018-03-12T19:42:00Z"/>
          <w:rFonts w:ascii="Courier New" w:hAnsi="Courier New" w:cs="Courier New"/>
        </w:rPr>
      </w:pPr>
    </w:p>
    <w:p w14:paraId="51620117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** Scaling and inessential parameters</w:t>
      </w:r>
    </w:p>
    <w:p w14:paraId="3CFCFF60" w14:textId="77777777" w:rsidR="00000000" w:rsidRPr="00130A25" w:rsidRDefault="00235AC6" w:rsidP="00130A25">
      <w:pPr>
        <w:pStyle w:val="PlainText"/>
        <w:rPr>
          <w:del w:id="179" w:author="2016" w:date="2018-03-12T19:42:00Z"/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 Note that these are unnecessary for the calculations</w:t>
      </w:r>
      <w:del w:id="180" w:author="2016" w:date="2018-03-12T19:42:00Z">
        <w:r w:rsidRPr="00130A25">
          <w:rPr>
            <w:rFonts w:ascii="Courier New" w:hAnsi="Courier New" w:cs="Courier New"/>
          </w:rPr>
          <w:delText xml:space="preserve"> but are for convenience</w:delText>
        </w:r>
      </w:del>
    </w:p>
    <w:p w14:paraId="37D0A500" w14:textId="77777777" w:rsidR="00000000" w:rsidRPr="00766F3F" w:rsidRDefault="00235AC6" w:rsidP="00766F3F">
      <w:pPr>
        <w:pStyle w:val="PlainText"/>
        <w:rPr>
          <w:ins w:id="181" w:author="2016" w:date="2018-03-12T19:42:00Z"/>
          <w:rFonts w:ascii="Courier New" w:hAnsi="Courier New" w:cs="Courier New"/>
        </w:rPr>
      </w:pPr>
    </w:p>
    <w:p w14:paraId="5A56BC14" w14:textId="77777777" w:rsidR="00000000" w:rsidRPr="00766F3F" w:rsidRDefault="00235AC6" w:rsidP="00766F3F">
      <w:pPr>
        <w:pStyle w:val="PlainText"/>
        <w:rPr>
          <w:ins w:id="182" w:author="2016" w:date="2018-03-12T19:42:00Z"/>
          <w:rFonts w:ascii="Courier New" w:hAnsi="Courier New" w:cs="Courier New"/>
        </w:rPr>
      </w:pPr>
      <w:ins w:id="183" w:author="2016" w:date="2018-03-12T19:42:00Z">
        <w:r w:rsidRPr="00766F3F">
          <w:rPr>
            <w:rFonts w:ascii="Courier New" w:hAnsi="Courier New" w:cs="Courier New"/>
          </w:rPr>
          <w:t xml:space="preserve">* They ensure that MU of first period's consumption =1 and PV cons = PV </w:t>
        </w:r>
        <w:proofErr w:type="spellStart"/>
        <w:r w:rsidRPr="00766F3F">
          <w:rPr>
            <w:rFonts w:ascii="Courier New" w:hAnsi="Courier New" w:cs="Courier New"/>
          </w:rPr>
          <w:t>utilt</w:t>
        </w:r>
        <w:r w:rsidRPr="00766F3F">
          <w:rPr>
            <w:rFonts w:ascii="Courier New" w:hAnsi="Courier New" w:cs="Courier New"/>
          </w:rPr>
          <w:t>y</w:t>
        </w:r>
        <w:proofErr w:type="spellEnd"/>
      </w:ins>
    </w:p>
    <w:p w14:paraId="4C7A2541" w14:textId="69A5CF1E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scale1</w:t>
      </w:r>
      <w:proofErr w:type="gramEnd"/>
      <w:r w:rsidRPr="00766F3F">
        <w:rPr>
          <w:rFonts w:ascii="Courier New" w:hAnsi="Courier New" w:cs="Courier New"/>
        </w:rPr>
        <w:t xml:space="preserve">      Multiplicative scaling coefficient           </w:t>
      </w:r>
      <w:del w:id="184" w:author="2016" w:date="2018-03-12T19:42:00Z">
        <w:r w:rsidRPr="00130A25">
          <w:rPr>
            <w:rFonts w:ascii="Courier New" w:hAnsi="Courier New" w:cs="Courier New"/>
          </w:rPr>
          <w:delText xml:space="preserve">   </w:delText>
        </w:r>
      </w:del>
      <w:r w:rsidRPr="00766F3F">
        <w:rPr>
          <w:rFonts w:ascii="Courier New" w:hAnsi="Courier New" w:cs="Courier New"/>
        </w:rPr>
        <w:t>/0.</w:t>
      </w:r>
      <w:del w:id="185" w:author="2016" w:date="2018-03-12T19:42:00Z">
        <w:r w:rsidRPr="00130A25">
          <w:rPr>
            <w:rFonts w:ascii="Courier New" w:hAnsi="Courier New" w:cs="Courier New"/>
          </w:rPr>
          <w:delText>016408662</w:delText>
        </w:r>
      </w:del>
      <w:ins w:id="186" w:author="2016" w:date="2018-03-12T19:42:00Z">
        <w:r w:rsidRPr="00766F3F">
          <w:rPr>
            <w:rFonts w:ascii="Courier New" w:hAnsi="Courier New" w:cs="Courier New"/>
          </w:rPr>
          <w:t>0302455265681763</w:t>
        </w:r>
      </w:ins>
      <w:r w:rsidRPr="00766F3F">
        <w:rPr>
          <w:rFonts w:ascii="Courier New" w:hAnsi="Courier New" w:cs="Courier New"/>
        </w:rPr>
        <w:t xml:space="preserve"> /</w:t>
      </w:r>
    </w:p>
    <w:p w14:paraId="04F40E3A" w14:textId="1907A25E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scale2</w:t>
      </w:r>
      <w:proofErr w:type="gramEnd"/>
      <w:r w:rsidRPr="00766F3F">
        <w:rPr>
          <w:rFonts w:ascii="Courier New" w:hAnsi="Courier New" w:cs="Courier New"/>
        </w:rPr>
        <w:t xml:space="preserve">      Additive scaling coefficient                 </w:t>
      </w:r>
      <w:del w:id="187" w:author="2016" w:date="2018-03-12T19:42:00Z">
        <w:r w:rsidRPr="00130A25">
          <w:rPr>
            <w:rFonts w:ascii="Courier New" w:hAnsi="Courier New" w:cs="Courier New"/>
          </w:rPr>
          <w:delText xml:space="preserve">   /-3855.106895</w:delText>
        </w:r>
      </w:del>
      <w:ins w:id="188" w:author="2016" w:date="2018-03-12T19:42:00Z">
        <w:r w:rsidRPr="00766F3F">
          <w:rPr>
            <w:rFonts w:ascii="Courier New" w:hAnsi="Courier New" w:cs="Courier New"/>
          </w:rPr>
          <w:t>/-10993.704</w:t>
        </w:r>
      </w:ins>
      <w:r w:rsidRPr="00766F3F">
        <w:rPr>
          <w:rFonts w:ascii="Courier New" w:hAnsi="Courier New" w:cs="Courier New"/>
        </w:rPr>
        <w:t>/ ;</w:t>
      </w:r>
    </w:p>
    <w:p w14:paraId="21D271DB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</w:p>
    <w:p w14:paraId="2166AD89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 Program control variables</w:t>
      </w:r>
    </w:p>
    <w:p w14:paraId="7B1C257A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sets</w:t>
      </w:r>
      <w:proofErr w:type="gramEnd"/>
      <w:r w:rsidRPr="00766F3F">
        <w:rPr>
          <w:rFonts w:ascii="Courier New" w:hAnsi="Courier New" w:cs="Courier New"/>
        </w:rPr>
        <w:t xml:space="preserve">     </w:t>
      </w:r>
      <w:proofErr w:type="spellStart"/>
      <w:r w:rsidRPr="00766F3F">
        <w:rPr>
          <w:rFonts w:ascii="Courier New" w:hAnsi="Courier New" w:cs="Courier New"/>
        </w:rPr>
        <w:t>tfirst</w:t>
      </w:r>
      <w:proofErr w:type="spellEnd"/>
      <w:r w:rsidRPr="00766F3F">
        <w:rPr>
          <w:rFonts w:ascii="Courier New" w:hAnsi="Courier New" w:cs="Courier New"/>
        </w:rPr>
        <w:t xml:space="preserve">(t), </w:t>
      </w:r>
      <w:proofErr w:type="spellStart"/>
      <w:r w:rsidRPr="00766F3F">
        <w:rPr>
          <w:rFonts w:ascii="Courier New" w:hAnsi="Courier New" w:cs="Courier New"/>
        </w:rPr>
        <w:t>tlast</w:t>
      </w:r>
      <w:proofErr w:type="spellEnd"/>
      <w:r w:rsidRPr="00766F3F">
        <w:rPr>
          <w:rFonts w:ascii="Courier New" w:hAnsi="Courier New" w:cs="Courier New"/>
        </w:rPr>
        <w:t xml:space="preserve">(t), </w:t>
      </w:r>
      <w:proofErr w:type="spellStart"/>
      <w:r w:rsidRPr="00766F3F">
        <w:rPr>
          <w:rFonts w:ascii="Courier New" w:hAnsi="Courier New" w:cs="Courier New"/>
        </w:rPr>
        <w:t>tearly</w:t>
      </w:r>
      <w:proofErr w:type="spellEnd"/>
      <w:r w:rsidRPr="00766F3F">
        <w:rPr>
          <w:rFonts w:ascii="Courier New" w:hAnsi="Courier New" w:cs="Courier New"/>
        </w:rPr>
        <w:t xml:space="preserve">(t), </w:t>
      </w:r>
      <w:proofErr w:type="spellStart"/>
      <w:r w:rsidRPr="00766F3F">
        <w:rPr>
          <w:rFonts w:ascii="Courier New" w:hAnsi="Courier New" w:cs="Courier New"/>
        </w:rPr>
        <w:t>tlate</w:t>
      </w:r>
      <w:proofErr w:type="spellEnd"/>
      <w:r w:rsidRPr="00766F3F">
        <w:rPr>
          <w:rFonts w:ascii="Courier New" w:hAnsi="Courier New" w:cs="Courier New"/>
        </w:rPr>
        <w:t>(t);</w:t>
      </w:r>
    </w:p>
    <w:p w14:paraId="01D6A8D1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</w:p>
    <w:p w14:paraId="23171831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PARAMETERS</w:t>
      </w:r>
    </w:p>
    <w:p w14:paraId="4807E778" w14:textId="54ECBC46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del w:id="189" w:author="2016" w:date="2018-03-12T19:42:00Z">
        <w:r w:rsidRPr="00130A25">
          <w:rPr>
            <w:rFonts w:ascii="Courier New" w:hAnsi="Courier New" w:cs="Courier New"/>
          </w:rPr>
          <w:delText>L</w:delText>
        </w:r>
      </w:del>
      <w:proofErr w:type="gramStart"/>
      <w:ins w:id="190" w:author="2016" w:date="2018-03-12T19:42:00Z">
        <w:r w:rsidRPr="00766F3F">
          <w:rPr>
            <w:rFonts w:ascii="Courier New" w:hAnsi="Courier New" w:cs="Courier New"/>
          </w:rPr>
          <w:t>l</w:t>
        </w:r>
      </w:ins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>t)          Level of population and labor</w:t>
      </w:r>
    </w:p>
    <w:p w14:paraId="7247C500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al(</w:t>
      </w:r>
      <w:proofErr w:type="gramEnd"/>
      <w:r w:rsidRPr="00766F3F">
        <w:rPr>
          <w:rFonts w:ascii="Courier New" w:hAnsi="Courier New" w:cs="Courier New"/>
        </w:rPr>
        <w:t>t)         Level of total factor productivity</w:t>
      </w:r>
    </w:p>
    <w:p w14:paraId="465D8C1B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sigma(</w:t>
      </w:r>
      <w:proofErr w:type="gramEnd"/>
      <w:r w:rsidRPr="00766F3F">
        <w:rPr>
          <w:rFonts w:ascii="Courier New" w:hAnsi="Courier New" w:cs="Courier New"/>
        </w:rPr>
        <w:t>t)      CO2-equivalent-emissions output ratio</w:t>
      </w:r>
    </w:p>
    <w:p w14:paraId="0DD4D26F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rr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>t)         Average utility social discount rate</w:t>
      </w:r>
    </w:p>
    <w:p w14:paraId="3899B202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ga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>t)         Growth rate of productivity from</w:t>
      </w:r>
    </w:p>
    <w:p w14:paraId="7B4ECDB7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forcoth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>t)    Exogenous forcing for other greenhouse gases</w:t>
      </w:r>
    </w:p>
    <w:p w14:paraId="1936E144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gl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>t)         Growth rate of labor</w:t>
      </w:r>
    </w:p>
    <w:p w14:paraId="696CA3E0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gcost1</w:t>
      </w:r>
      <w:proofErr w:type="gramEnd"/>
      <w:r w:rsidRPr="00766F3F">
        <w:rPr>
          <w:rFonts w:ascii="Courier New" w:hAnsi="Courier New" w:cs="Courier New"/>
        </w:rPr>
        <w:t xml:space="preserve">        Growth of cost factor</w:t>
      </w:r>
    </w:p>
    <w:p w14:paraId="07D7AEBB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gsig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>t)       Change in sigma (cumulative impr</w:t>
      </w:r>
      <w:r w:rsidRPr="00766F3F">
        <w:rPr>
          <w:rFonts w:ascii="Courier New" w:hAnsi="Courier New" w:cs="Courier New"/>
        </w:rPr>
        <w:t>ovement of energy efficiency)</w:t>
      </w:r>
    </w:p>
    <w:p w14:paraId="7856F40D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etree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>t)      Emissions from deforestation</w:t>
      </w:r>
    </w:p>
    <w:p w14:paraId="3ADD98CC" w14:textId="77777777" w:rsidR="00000000" w:rsidRPr="00766F3F" w:rsidRDefault="00235AC6" w:rsidP="00766F3F">
      <w:pPr>
        <w:pStyle w:val="PlainText"/>
        <w:rPr>
          <w:ins w:id="191" w:author="2016" w:date="2018-03-12T19:42:00Z"/>
          <w:rFonts w:ascii="Courier New" w:hAnsi="Courier New" w:cs="Courier New"/>
        </w:rPr>
      </w:pPr>
      <w:ins w:id="192" w:author="2016" w:date="2018-03-12T19:42:00Z">
        <w:r w:rsidRPr="00766F3F">
          <w:rPr>
            <w:rFonts w:ascii="Courier New" w:hAnsi="Courier New" w:cs="Courier New"/>
          </w:rPr>
          <w:t xml:space="preserve">       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cumetree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   Cumulative from land</w:t>
        </w:r>
      </w:ins>
    </w:p>
    <w:p w14:paraId="623BB089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cost1(</w:t>
      </w:r>
      <w:proofErr w:type="gramEnd"/>
      <w:r w:rsidRPr="00766F3F">
        <w:rPr>
          <w:rFonts w:ascii="Courier New" w:hAnsi="Courier New" w:cs="Courier New"/>
        </w:rPr>
        <w:t>t)      Adjusted cost for backstop</w:t>
      </w:r>
    </w:p>
    <w:p w14:paraId="18FFB840" w14:textId="77777777" w:rsidR="00000000" w:rsidRPr="00130A25" w:rsidRDefault="00235AC6" w:rsidP="00130A25">
      <w:pPr>
        <w:pStyle w:val="PlainText"/>
        <w:rPr>
          <w:del w:id="193" w:author="2016" w:date="2018-03-12T19:42:00Z"/>
          <w:rFonts w:ascii="Courier New" w:hAnsi="Courier New" w:cs="Courier New"/>
        </w:rPr>
      </w:pPr>
      <w:del w:id="194" w:author="2016" w:date="2018-03-12T19:42:00Z">
        <w:r w:rsidRPr="00130A25">
          <w:rPr>
            <w:rFonts w:ascii="Courier New" w:hAnsi="Courier New" w:cs="Courier New"/>
          </w:rPr>
          <w:delText xml:space="preserve">        partfract(t)  Fraction of emissions in control regime</w:delText>
        </w:r>
      </w:del>
    </w:p>
    <w:p w14:paraId="26F05D39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lam</w:t>
      </w:r>
      <w:proofErr w:type="gramEnd"/>
      <w:r w:rsidRPr="00766F3F">
        <w:rPr>
          <w:rFonts w:ascii="Courier New" w:hAnsi="Courier New" w:cs="Courier New"/>
        </w:rPr>
        <w:t xml:space="preserve">           Climate model parameter</w:t>
      </w:r>
    </w:p>
    <w:p w14:paraId="6E352B4C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gfacpop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>t)    Growth fac</w:t>
      </w:r>
      <w:r w:rsidRPr="00766F3F">
        <w:rPr>
          <w:rFonts w:ascii="Courier New" w:hAnsi="Courier New" w:cs="Courier New"/>
        </w:rPr>
        <w:t>tor population</w:t>
      </w:r>
    </w:p>
    <w:p w14:paraId="08CAE96A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pbacktime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>t)  Backstop price</w:t>
      </w:r>
    </w:p>
    <w:p w14:paraId="6B694313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optlrsav</w:t>
      </w:r>
      <w:proofErr w:type="spellEnd"/>
      <w:proofErr w:type="gramEnd"/>
      <w:r w:rsidRPr="00766F3F">
        <w:rPr>
          <w:rFonts w:ascii="Courier New" w:hAnsi="Courier New" w:cs="Courier New"/>
        </w:rPr>
        <w:t xml:space="preserve">      Optimal long-run savings rate used for </w:t>
      </w:r>
      <w:proofErr w:type="spellStart"/>
      <w:r w:rsidRPr="00766F3F">
        <w:rPr>
          <w:rFonts w:ascii="Courier New" w:hAnsi="Courier New" w:cs="Courier New"/>
        </w:rPr>
        <w:t>transversality</w:t>
      </w:r>
      <w:proofErr w:type="spellEnd"/>
    </w:p>
    <w:p w14:paraId="403F1940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scc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>t)        Social cost of carbon</w:t>
      </w:r>
    </w:p>
    <w:p w14:paraId="254C3B87" w14:textId="77777777" w:rsidR="00000000" w:rsidRPr="00130A25" w:rsidRDefault="00235AC6" w:rsidP="00130A25">
      <w:pPr>
        <w:pStyle w:val="PlainText"/>
        <w:rPr>
          <w:del w:id="195" w:author="2016" w:date="2018-03-12T19:42:00Z"/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cpricebase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>t) Carbon price in base case</w:t>
      </w:r>
      <w:del w:id="196" w:author="2016" w:date="2018-03-12T19:42:00Z">
        <w:r w:rsidRPr="00130A25">
          <w:rPr>
            <w:rFonts w:ascii="Courier New" w:hAnsi="Courier New" w:cs="Courier New"/>
          </w:rPr>
          <w:delText xml:space="preserve">  ;</w:delText>
        </w:r>
      </w:del>
    </w:p>
    <w:p w14:paraId="7894806F" w14:textId="77777777" w:rsidR="00000000" w:rsidRPr="00130A25" w:rsidRDefault="00235AC6" w:rsidP="00130A25">
      <w:pPr>
        <w:pStyle w:val="PlainText"/>
        <w:rPr>
          <w:del w:id="197" w:author="2016" w:date="2018-03-12T19:42:00Z"/>
          <w:rFonts w:ascii="Courier New" w:hAnsi="Courier New" w:cs="Courier New"/>
        </w:rPr>
      </w:pPr>
    </w:p>
    <w:p w14:paraId="4FB894ED" w14:textId="77777777" w:rsidR="00000000" w:rsidRPr="00766F3F" w:rsidRDefault="00235AC6" w:rsidP="00766F3F">
      <w:pPr>
        <w:pStyle w:val="PlainText"/>
        <w:rPr>
          <w:ins w:id="198" w:author="2016" w:date="2018-03-12T19:42:00Z"/>
          <w:rFonts w:ascii="Courier New" w:hAnsi="Courier New" w:cs="Courier New"/>
        </w:rPr>
      </w:pPr>
    </w:p>
    <w:p w14:paraId="7736186B" w14:textId="77777777" w:rsidR="00000000" w:rsidRPr="00766F3F" w:rsidRDefault="00235AC6" w:rsidP="00766F3F">
      <w:pPr>
        <w:pStyle w:val="PlainText"/>
        <w:rPr>
          <w:ins w:id="199" w:author="2016" w:date="2018-03-12T19:42:00Z"/>
          <w:rFonts w:ascii="Courier New" w:hAnsi="Courier New" w:cs="Courier New"/>
        </w:rPr>
      </w:pPr>
      <w:ins w:id="200" w:author="2016" w:date="2018-03-12T19:42:00Z">
        <w:r w:rsidRPr="00766F3F">
          <w:rPr>
            <w:rFonts w:ascii="Courier New" w:hAnsi="Courier New" w:cs="Courier New"/>
          </w:rPr>
          <w:t xml:space="preserve">       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photel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     Carbon Pr</w:t>
        </w:r>
        <w:r w:rsidRPr="00766F3F">
          <w:rPr>
            <w:rFonts w:ascii="Courier New" w:hAnsi="Courier New" w:cs="Courier New"/>
          </w:rPr>
          <w:t>ice under no damages (</w:t>
        </w:r>
        <w:proofErr w:type="spellStart"/>
        <w:r w:rsidRPr="00766F3F">
          <w:rPr>
            <w:rFonts w:ascii="Courier New" w:hAnsi="Courier New" w:cs="Courier New"/>
          </w:rPr>
          <w:t>Hotelling</w:t>
        </w:r>
        <w:proofErr w:type="spellEnd"/>
        <w:r w:rsidRPr="00766F3F">
          <w:rPr>
            <w:rFonts w:ascii="Courier New" w:hAnsi="Courier New" w:cs="Courier New"/>
          </w:rPr>
          <w:t xml:space="preserve"> rent condition)</w:t>
        </w:r>
      </w:ins>
    </w:p>
    <w:p w14:paraId="7153B648" w14:textId="77777777" w:rsidR="00000000" w:rsidRPr="00766F3F" w:rsidRDefault="00235AC6" w:rsidP="00766F3F">
      <w:pPr>
        <w:pStyle w:val="PlainText"/>
        <w:rPr>
          <w:ins w:id="201" w:author="2016" w:date="2018-03-12T19:42:00Z"/>
          <w:rFonts w:ascii="Courier New" w:hAnsi="Courier New" w:cs="Courier New"/>
        </w:rPr>
      </w:pPr>
      <w:ins w:id="202" w:author="2016" w:date="2018-03-12T19:42:00Z">
        <w:r w:rsidRPr="00766F3F">
          <w:rPr>
            <w:rFonts w:ascii="Courier New" w:hAnsi="Courier New" w:cs="Courier New"/>
          </w:rPr>
          <w:t xml:space="preserve">        </w:t>
        </w:r>
        <w:proofErr w:type="gramStart"/>
        <w:r w:rsidRPr="00766F3F">
          <w:rPr>
            <w:rFonts w:ascii="Courier New" w:hAnsi="Courier New" w:cs="Courier New"/>
          </w:rPr>
          <w:t>ppm(</w:t>
        </w:r>
        <w:proofErr w:type="gramEnd"/>
        <w:r w:rsidRPr="00766F3F">
          <w:rPr>
            <w:rFonts w:ascii="Courier New" w:hAnsi="Courier New" w:cs="Courier New"/>
          </w:rPr>
          <w:t>t)        Atmospheric concentrations parts per million</w:t>
        </w:r>
      </w:ins>
    </w:p>
    <w:p w14:paraId="3384DA46" w14:textId="77777777" w:rsidR="00000000" w:rsidRPr="00766F3F" w:rsidRDefault="00235AC6" w:rsidP="00766F3F">
      <w:pPr>
        <w:pStyle w:val="PlainText"/>
        <w:rPr>
          <w:ins w:id="203" w:author="2016" w:date="2018-03-12T19:42:00Z"/>
          <w:rFonts w:ascii="Courier New" w:hAnsi="Courier New" w:cs="Courier New"/>
        </w:rPr>
      </w:pPr>
      <w:ins w:id="204" w:author="2016" w:date="2018-03-12T19:42:00Z">
        <w:r w:rsidRPr="00766F3F">
          <w:rPr>
            <w:rFonts w:ascii="Courier New" w:hAnsi="Courier New" w:cs="Courier New"/>
          </w:rPr>
          <w:t xml:space="preserve">       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atfrac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     Atmospheric share since 1850</w:t>
        </w:r>
      </w:ins>
    </w:p>
    <w:p w14:paraId="0AB67B7C" w14:textId="77777777" w:rsidR="00000000" w:rsidRPr="00766F3F" w:rsidRDefault="00235AC6" w:rsidP="00766F3F">
      <w:pPr>
        <w:pStyle w:val="PlainText"/>
        <w:rPr>
          <w:ins w:id="205" w:author="2016" w:date="2018-03-12T19:42:00Z"/>
          <w:rFonts w:ascii="Courier New" w:hAnsi="Courier New" w:cs="Courier New"/>
        </w:rPr>
      </w:pPr>
      <w:ins w:id="206" w:author="2016" w:date="2018-03-12T19:42:00Z">
        <w:r w:rsidRPr="00766F3F">
          <w:rPr>
            <w:rFonts w:ascii="Courier New" w:hAnsi="Courier New" w:cs="Courier New"/>
          </w:rPr>
          <w:t xml:space="preserve">        </w:t>
        </w:r>
        <w:proofErr w:type="gramStart"/>
        <w:r w:rsidRPr="00766F3F">
          <w:rPr>
            <w:rFonts w:ascii="Courier New" w:hAnsi="Courier New" w:cs="Courier New"/>
          </w:rPr>
          <w:t>atfrac2010(</w:t>
        </w:r>
        <w:proofErr w:type="gramEnd"/>
        <w:r w:rsidRPr="00766F3F">
          <w:rPr>
            <w:rFonts w:ascii="Courier New" w:hAnsi="Courier New" w:cs="Courier New"/>
          </w:rPr>
          <w:t>t)     Atmospheric share since 2010 ;</w:t>
        </w:r>
      </w:ins>
    </w:p>
    <w:p w14:paraId="15AC058A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 Program control definitions</w:t>
      </w:r>
    </w:p>
    <w:p w14:paraId="035D292C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tfirst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>t) = yes$(</w:t>
      </w:r>
      <w:proofErr w:type="spellStart"/>
      <w:r w:rsidRPr="00766F3F">
        <w:rPr>
          <w:rFonts w:ascii="Courier New" w:hAnsi="Courier New" w:cs="Courier New"/>
        </w:rPr>
        <w:t>t.val</w:t>
      </w:r>
      <w:proofErr w:type="spellEnd"/>
      <w:r w:rsidRPr="00766F3F">
        <w:rPr>
          <w:rFonts w:ascii="Courier New" w:hAnsi="Courier New" w:cs="Courier New"/>
        </w:rPr>
        <w:t xml:space="preserve"> </w:t>
      </w:r>
      <w:proofErr w:type="spellStart"/>
      <w:r w:rsidRPr="00766F3F">
        <w:rPr>
          <w:rFonts w:ascii="Courier New" w:hAnsi="Courier New" w:cs="Courier New"/>
        </w:rPr>
        <w:t>eq</w:t>
      </w:r>
      <w:proofErr w:type="spellEnd"/>
      <w:r w:rsidRPr="00766F3F">
        <w:rPr>
          <w:rFonts w:ascii="Courier New" w:hAnsi="Courier New" w:cs="Courier New"/>
        </w:rPr>
        <w:t xml:space="preserve"> 1);</w:t>
      </w:r>
    </w:p>
    <w:p w14:paraId="28012CA4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tlast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>t)  = yes$(</w:t>
      </w:r>
      <w:proofErr w:type="spellStart"/>
      <w:r w:rsidRPr="00766F3F">
        <w:rPr>
          <w:rFonts w:ascii="Courier New" w:hAnsi="Courier New" w:cs="Courier New"/>
        </w:rPr>
        <w:t>t.val</w:t>
      </w:r>
      <w:proofErr w:type="spellEnd"/>
      <w:r w:rsidRPr="00766F3F">
        <w:rPr>
          <w:rFonts w:ascii="Courier New" w:hAnsi="Courier New" w:cs="Courier New"/>
        </w:rPr>
        <w:t xml:space="preserve"> </w:t>
      </w:r>
      <w:proofErr w:type="spellStart"/>
      <w:r w:rsidRPr="00766F3F">
        <w:rPr>
          <w:rFonts w:ascii="Courier New" w:hAnsi="Courier New" w:cs="Courier New"/>
        </w:rPr>
        <w:t>eq</w:t>
      </w:r>
      <w:proofErr w:type="spellEnd"/>
      <w:r w:rsidRPr="00766F3F">
        <w:rPr>
          <w:rFonts w:ascii="Courier New" w:hAnsi="Courier New" w:cs="Courier New"/>
        </w:rPr>
        <w:t xml:space="preserve"> card(t));</w:t>
      </w:r>
    </w:p>
    <w:p w14:paraId="74100CB8" w14:textId="77777777" w:rsidR="00000000" w:rsidRPr="00130A25" w:rsidRDefault="00235AC6" w:rsidP="00130A25">
      <w:pPr>
        <w:pStyle w:val="PlainText"/>
        <w:rPr>
          <w:del w:id="207" w:author="2016" w:date="2018-03-12T19:42:00Z"/>
          <w:rFonts w:ascii="Courier New" w:hAnsi="Courier New" w:cs="Courier New"/>
        </w:rPr>
      </w:pPr>
    </w:p>
    <w:p w14:paraId="501A5722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 Parameters for long-run consistency of carbon cycle</w:t>
      </w:r>
    </w:p>
    <w:p w14:paraId="1D8D9F1A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b11 = 1 - b12;</w:t>
      </w:r>
    </w:p>
    <w:p w14:paraId="5D1D6390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b21 = b12*MATEQ/MUEQ;</w:t>
      </w:r>
    </w:p>
    <w:p w14:paraId="4B817137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b22 = 1 - b21 - b23;</w:t>
      </w:r>
    </w:p>
    <w:p w14:paraId="3FE12605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b32 = b23*</w:t>
      </w:r>
      <w:proofErr w:type="spellStart"/>
      <w:r w:rsidRPr="00766F3F">
        <w:rPr>
          <w:rFonts w:ascii="Courier New" w:hAnsi="Courier New" w:cs="Courier New"/>
        </w:rPr>
        <w:t>mueq</w:t>
      </w:r>
      <w:proofErr w:type="spellEnd"/>
      <w:r w:rsidRPr="00766F3F">
        <w:rPr>
          <w:rFonts w:ascii="Courier New" w:hAnsi="Courier New" w:cs="Courier New"/>
        </w:rPr>
        <w:t>/</w:t>
      </w:r>
      <w:proofErr w:type="spellStart"/>
      <w:r w:rsidRPr="00766F3F">
        <w:rPr>
          <w:rFonts w:ascii="Courier New" w:hAnsi="Courier New" w:cs="Courier New"/>
        </w:rPr>
        <w:t>mleq</w:t>
      </w:r>
      <w:proofErr w:type="spellEnd"/>
      <w:r w:rsidRPr="00766F3F">
        <w:rPr>
          <w:rFonts w:ascii="Courier New" w:hAnsi="Courier New" w:cs="Courier New"/>
        </w:rPr>
        <w:t>;</w:t>
      </w:r>
    </w:p>
    <w:p w14:paraId="3B7C5BE4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b33 = 1 - </w:t>
      </w:r>
      <w:proofErr w:type="gramStart"/>
      <w:r w:rsidRPr="00766F3F">
        <w:rPr>
          <w:rFonts w:ascii="Courier New" w:hAnsi="Courier New" w:cs="Courier New"/>
        </w:rPr>
        <w:t>b32 ;</w:t>
      </w:r>
      <w:proofErr w:type="gramEnd"/>
    </w:p>
    <w:p w14:paraId="26C4EC5A" w14:textId="77777777" w:rsidR="00000000" w:rsidRPr="00130A25" w:rsidRDefault="00235AC6" w:rsidP="00130A25">
      <w:pPr>
        <w:pStyle w:val="PlainText"/>
        <w:rPr>
          <w:del w:id="208" w:author="2016" w:date="2018-03-12T19:42:00Z"/>
          <w:rFonts w:ascii="Courier New" w:hAnsi="Courier New" w:cs="Courier New"/>
        </w:rPr>
      </w:pPr>
    </w:p>
    <w:p w14:paraId="2CDE1E02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 Further definitions of parameters</w:t>
      </w:r>
    </w:p>
    <w:p w14:paraId="603206F2" w14:textId="77777777" w:rsidR="00000000" w:rsidRPr="00766F3F" w:rsidRDefault="00235AC6" w:rsidP="00766F3F">
      <w:pPr>
        <w:pStyle w:val="PlainText"/>
        <w:rPr>
          <w:ins w:id="209" w:author="2016" w:date="2018-03-12T19:42:00Z"/>
          <w:rFonts w:ascii="Courier New" w:hAnsi="Courier New" w:cs="Courier New"/>
        </w:rPr>
      </w:pPr>
      <w:ins w:id="210" w:author="2016" w:date="2018-03-12T19:42:00Z">
        <w:r w:rsidRPr="00766F3F">
          <w:rPr>
            <w:rFonts w:ascii="Courier New" w:hAnsi="Courier New" w:cs="Courier New"/>
          </w:rPr>
          <w:t xml:space="preserve">        a20 = a2;</w:t>
        </w:r>
      </w:ins>
    </w:p>
    <w:p w14:paraId="7A41520B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sig0 = e0</w:t>
      </w:r>
      <w:proofErr w:type="gramStart"/>
      <w:r w:rsidRPr="00766F3F">
        <w:rPr>
          <w:rFonts w:ascii="Courier New" w:hAnsi="Courier New" w:cs="Courier New"/>
        </w:rPr>
        <w:t>/(</w:t>
      </w:r>
      <w:proofErr w:type="gramEnd"/>
      <w:r w:rsidRPr="00766F3F">
        <w:rPr>
          <w:rFonts w:ascii="Courier New" w:hAnsi="Courier New" w:cs="Courier New"/>
        </w:rPr>
        <w:t>q0*(1-miu0));</w:t>
      </w:r>
    </w:p>
    <w:p w14:paraId="36F571EC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lam</w:t>
      </w:r>
      <w:proofErr w:type="gramEnd"/>
      <w:r w:rsidRPr="00766F3F">
        <w:rPr>
          <w:rFonts w:ascii="Courier New" w:hAnsi="Courier New" w:cs="Courier New"/>
        </w:rPr>
        <w:t xml:space="preserve"> = fco22x/ t2xco2;</w:t>
      </w:r>
    </w:p>
    <w:p w14:paraId="0120433B" w14:textId="6BABF5C2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del w:id="211" w:author="2016" w:date="2018-03-12T19:42:00Z">
        <w:r w:rsidRPr="00130A25">
          <w:rPr>
            <w:rFonts w:ascii="Courier New" w:hAnsi="Courier New" w:cs="Courier New"/>
          </w:rPr>
          <w:delText>L</w:delText>
        </w:r>
      </w:del>
      <w:proofErr w:type="gramStart"/>
      <w:ins w:id="212" w:author="2016" w:date="2018-03-12T19:42:00Z">
        <w:r w:rsidRPr="00766F3F">
          <w:rPr>
            <w:rFonts w:ascii="Courier New" w:hAnsi="Courier New" w:cs="Courier New"/>
          </w:rPr>
          <w:t>l</w:t>
        </w:r>
      </w:ins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>"1") = pop0;</w:t>
      </w:r>
    </w:p>
    <w:p w14:paraId="4DBFCF67" w14:textId="0136696E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loop(</w:t>
      </w:r>
      <w:proofErr w:type="gramEnd"/>
      <w:r w:rsidRPr="00766F3F">
        <w:rPr>
          <w:rFonts w:ascii="Courier New" w:hAnsi="Courier New" w:cs="Courier New"/>
        </w:rPr>
        <w:t xml:space="preserve">t, </w:t>
      </w:r>
      <w:del w:id="213" w:author="2016" w:date="2018-03-12T19:42:00Z">
        <w:r w:rsidRPr="00130A25">
          <w:rPr>
            <w:rFonts w:ascii="Courier New" w:hAnsi="Courier New" w:cs="Courier New"/>
          </w:rPr>
          <w:delText>L</w:delText>
        </w:r>
      </w:del>
      <w:ins w:id="214" w:author="2016" w:date="2018-03-12T19:42:00Z">
        <w:r w:rsidRPr="00766F3F">
          <w:rPr>
            <w:rFonts w:ascii="Courier New" w:hAnsi="Courier New" w:cs="Courier New"/>
          </w:rPr>
          <w:t>l</w:t>
        </w:r>
      </w:ins>
      <w:r w:rsidRPr="00766F3F">
        <w:rPr>
          <w:rFonts w:ascii="Courier New" w:hAnsi="Courier New" w:cs="Courier New"/>
        </w:rPr>
        <w:t>(t+1)=</w:t>
      </w:r>
      <w:del w:id="215" w:author="2016" w:date="2018-03-12T19:42:00Z">
        <w:r w:rsidRPr="00130A25">
          <w:rPr>
            <w:rFonts w:ascii="Courier New" w:hAnsi="Courier New" w:cs="Courier New"/>
          </w:rPr>
          <w:delText>L</w:delText>
        </w:r>
      </w:del>
      <w:ins w:id="216" w:author="2016" w:date="2018-03-12T19:42:00Z">
        <w:r w:rsidRPr="00766F3F">
          <w:rPr>
            <w:rFonts w:ascii="Courier New" w:hAnsi="Courier New" w:cs="Courier New"/>
          </w:rPr>
          <w:t>l</w:t>
        </w:r>
      </w:ins>
      <w:r w:rsidRPr="00766F3F">
        <w:rPr>
          <w:rFonts w:ascii="Courier New" w:hAnsi="Courier New" w:cs="Courier New"/>
        </w:rPr>
        <w:t>(t););</w:t>
      </w:r>
    </w:p>
    <w:p w14:paraId="52847943" w14:textId="3FA181DA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loop(</w:t>
      </w:r>
      <w:proofErr w:type="gramEnd"/>
      <w:r w:rsidRPr="00766F3F">
        <w:rPr>
          <w:rFonts w:ascii="Courier New" w:hAnsi="Courier New" w:cs="Courier New"/>
        </w:rPr>
        <w:t xml:space="preserve">t, </w:t>
      </w:r>
      <w:del w:id="217" w:author="2016" w:date="2018-03-12T19:42:00Z">
        <w:r w:rsidRPr="00130A25">
          <w:rPr>
            <w:rFonts w:ascii="Courier New" w:hAnsi="Courier New" w:cs="Courier New"/>
          </w:rPr>
          <w:delText>L</w:delText>
        </w:r>
      </w:del>
      <w:ins w:id="218" w:author="2016" w:date="2018-03-12T19:42:00Z">
        <w:r w:rsidRPr="00766F3F">
          <w:rPr>
            <w:rFonts w:ascii="Courier New" w:hAnsi="Courier New" w:cs="Courier New"/>
          </w:rPr>
          <w:t>l</w:t>
        </w:r>
      </w:ins>
      <w:r w:rsidRPr="00766F3F">
        <w:rPr>
          <w:rFonts w:ascii="Courier New" w:hAnsi="Courier New" w:cs="Courier New"/>
        </w:rPr>
        <w:t>(t+1)=</w:t>
      </w:r>
      <w:del w:id="219" w:author="2016" w:date="2018-03-12T19:42:00Z">
        <w:r w:rsidRPr="00130A25">
          <w:rPr>
            <w:rFonts w:ascii="Courier New" w:hAnsi="Courier New" w:cs="Courier New"/>
          </w:rPr>
          <w:delText>L</w:delText>
        </w:r>
      </w:del>
      <w:ins w:id="220" w:author="2016" w:date="2018-03-12T19:42:00Z">
        <w:r w:rsidRPr="00766F3F">
          <w:rPr>
            <w:rFonts w:ascii="Courier New" w:hAnsi="Courier New" w:cs="Courier New"/>
          </w:rPr>
          <w:t>l</w:t>
        </w:r>
      </w:ins>
      <w:r w:rsidRPr="00766F3F">
        <w:rPr>
          <w:rFonts w:ascii="Courier New" w:hAnsi="Courier New" w:cs="Courier New"/>
        </w:rPr>
        <w:t>(t)*(</w:t>
      </w:r>
      <w:proofErr w:type="spellStart"/>
      <w:r w:rsidRPr="00766F3F">
        <w:rPr>
          <w:rFonts w:ascii="Courier New" w:hAnsi="Courier New" w:cs="Courier New"/>
        </w:rPr>
        <w:t>popasym</w:t>
      </w:r>
      <w:proofErr w:type="spellEnd"/>
      <w:r w:rsidRPr="00766F3F">
        <w:rPr>
          <w:rFonts w:ascii="Courier New" w:hAnsi="Courier New" w:cs="Courier New"/>
        </w:rPr>
        <w:t>/L(t))**</w:t>
      </w:r>
      <w:proofErr w:type="spellStart"/>
      <w:r w:rsidRPr="00766F3F">
        <w:rPr>
          <w:rFonts w:ascii="Courier New" w:hAnsi="Courier New" w:cs="Courier New"/>
        </w:rPr>
        <w:t>popadj</w:t>
      </w:r>
      <w:proofErr w:type="spellEnd"/>
      <w:r w:rsidRPr="00766F3F">
        <w:rPr>
          <w:rFonts w:ascii="Courier New" w:hAnsi="Courier New" w:cs="Courier New"/>
        </w:rPr>
        <w:t xml:space="preserve"> ;);</w:t>
      </w:r>
    </w:p>
    <w:p w14:paraId="3F2CD249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</w:p>
    <w:p w14:paraId="358C1748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ga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>t)=ga0*</w:t>
      </w:r>
      <w:proofErr w:type="spellStart"/>
      <w:r w:rsidRPr="00766F3F">
        <w:rPr>
          <w:rFonts w:ascii="Courier New" w:hAnsi="Courier New" w:cs="Courier New"/>
        </w:rPr>
        <w:t>exp</w:t>
      </w:r>
      <w:proofErr w:type="spellEnd"/>
      <w:r w:rsidRPr="00766F3F">
        <w:rPr>
          <w:rFonts w:ascii="Courier New" w:hAnsi="Courier New" w:cs="Courier New"/>
        </w:rPr>
        <w:t>(-</w:t>
      </w:r>
      <w:proofErr w:type="spellStart"/>
      <w:r w:rsidRPr="00766F3F">
        <w:rPr>
          <w:rFonts w:ascii="Courier New" w:hAnsi="Courier New" w:cs="Courier New"/>
        </w:rPr>
        <w:t>dela</w:t>
      </w:r>
      <w:proofErr w:type="spellEnd"/>
      <w:r w:rsidRPr="00766F3F">
        <w:rPr>
          <w:rFonts w:ascii="Courier New" w:hAnsi="Courier New" w:cs="Courier New"/>
        </w:rPr>
        <w:t>*5*((t.val-1)));</w:t>
      </w:r>
    </w:p>
    <w:p w14:paraId="5A65FA0C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al(</w:t>
      </w:r>
      <w:proofErr w:type="gramEnd"/>
      <w:r w:rsidRPr="00766F3F">
        <w:rPr>
          <w:rFonts w:ascii="Courier New" w:hAnsi="Courier New" w:cs="Courier New"/>
        </w:rPr>
        <w:t>"1") = a0; loop(t, al(t+1)=al(t)/((1-ga(t))););</w:t>
      </w:r>
    </w:p>
    <w:p w14:paraId="31FF6944" w14:textId="77777777" w:rsidR="00000000" w:rsidRPr="00130A25" w:rsidRDefault="00235AC6" w:rsidP="00130A25">
      <w:pPr>
        <w:pStyle w:val="PlainText"/>
        <w:rPr>
          <w:del w:id="221" w:author="2016" w:date="2018-03-12T19:42:00Z"/>
          <w:rFonts w:ascii="Courier New" w:hAnsi="Courier New" w:cs="Courier New"/>
        </w:rPr>
      </w:pPr>
    </w:p>
    <w:p w14:paraId="153696D9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gsig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>"1")=gsigma1; loop(</w:t>
      </w:r>
      <w:proofErr w:type="spellStart"/>
      <w:r w:rsidRPr="00766F3F">
        <w:rPr>
          <w:rFonts w:ascii="Courier New" w:hAnsi="Courier New" w:cs="Courier New"/>
        </w:rPr>
        <w:t>t,gsig</w:t>
      </w:r>
      <w:proofErr w:type="spellEnd"/>
      <w:r w:rsidRPr="00766F3F">
        <w:rPr>
          <w:rFonts w:ascii="Courier New" w:hAnsi="Courier New" w:cs="Courier New"/>
        </w:rPr>
        <w:t>(t+1)=</w:t>
      </w:r>
      <w:proofErr w:type="spellStart"/>
      <w:r w:rsidRPr="00766F3F">
        <w:rPr>
          <w:rFonts w:ascii="Courier New" w:hAnsi="Courier New" w:cs="Courier New"/>
        </w:rPr>
        <w:t>gsig</w:t>
      </w:r>
      <w:proofErr w:type="spellEnd"/>
      <w:r w:rsidRPr="00766F3F">
        <w:rPr>
          <w:rFonts w:ascii="Courier New" w:hAnsi="Courier New" w:cs="Courier New"/>
        </w:rPr>
        <w:t>(t)*((1+dsig)**</w:t>
      </w:r>
      <w:proofErr w:type="spellStart"/>
      <w:r w:rsidRPr="00766F3F">
        <w:rPr>
          <w:rFonts w:ascii="Courier New" w:hAnsi="Courier New" w:cs="Courier New"/>
        </w:rPr>
        <w:t>tstep</w:t>
      </w:r>
      <w:proofErr w:type="spellEnd"/>
      <w:r w:rsidRPr="00766F3F">
        <w:rPr>
          <w:rFonts w:ascii="Courier New" w:hAnsi="Courier New" w:cs="Courier New"/>
        </w:rPr>
        <w:t>) ;);</w:t>
      </w:r>
    </w:p>
    <w:p w14:paraId="6A45B94D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sigma("1")=sig0;   loop(</w:t>
      </w:r>
      <w:proofErr w:type="spellStart"/>
      <w:r w:rsidRPr="00766F3F">
        <w:rPr>
          <w:rFonts w:ascii="Courier New" w:hAnsi="Courier New" w:cs="Courier New"/>
        </w:rPr>
        <w:t>t,sigma</w:t>
      </w:r>
      <w:proofErr w:type="spellEnd"/>
      <w:r w:rsidRPr="00766F3F">
        <w:rPr>
          <w:rFonts w:ascii="Courier New" w:hAnsi="Courier New" w:cs="Courier New"/>
        </w:rPr>
        <w:t>(t+1)=(sigma(t)*</w:t>
      </w:r>
      <w:proofErr w:type="spellStart"/>
      <w:r w:rsidRPr="00766F3F">
        <w:rPr>
          <w:rFonts w:ascii="Courier New" w:hAnsi="Courier New" w:cs="Courier New"/>
        </w:rPr>
        <w:t>exp</w:t>
      </w:r>
      <w:proofErr w:type="spellEnd"/>
      <w:r w:rsidRPr="00766F3F">
        <w:rPr>
          <w:rFonts w:ascii="Courier New" w:hAnsi="Courier New" w:cs="Courier New"/>
        </w:rPr>
        <w:t>(</w:t>
      </w:r>
      <w:proofErr w:type="spellStart"/>
      <w:r w:rsidRPr="00766F3F">
        <w:rPr>
          <w:rFonts w:ascii="Courier New" w:hAnsi="Courier New" w:cs="Courier New"/>
        </w:rPr>
        <w:t>gsig</w:t>
      </w:r>
      <w:proofErr w:type="spellEnd"/>
      <w:r w:rsidRPr="00766F3F">
        <w:rPr>
          <w:rFonts w:ascii="Courier New" w:hAnsi="Courier New" w:cs="Courier New"/>
        </w:rPr>
        <w:t>(t)*</w:t>
      </w:r>
      <w:proofErr w:type="spellStart"/>
      <w:r w:rsidRPr="00766F3F">
        <w:rPr>
          <w:rFonts w:ascii="Courier New" w:hAnsi="Courier New" w:cs="Courier New"/>
        </w:rPr>
        <w:t>tstep</w:t>
      </w:r>
      <w:proofErr w:type="spellEnd"/>
      <w:r w:rsidRPr="00766F3F">
        <w:rPr>
          <w:rFonts w:ascii="Courier New" w:hAnsi="Courier New" w:cs="Courier New"/>
        </w:rPr>
        <w:t>)););</w:t>
      </w:r>
    </w:p>
    <w:p w14:paraId="0FE2C134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</w:p>
    <w:p w14:paraId="091A8F88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pbacktime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>t)=</w:t>
      </w:r>
      <w:proofErr w:type="spellStart"/>
      <w:r w:rsidRPr="00766F3F">
        <w:rPr>
          <w:rFonts w:ascii="Courier New" w:hAnsi="Courier New" w:cs="Courier New"/>
        </w:rPr>
        <w:t>pback</w:t>
      </w:r>
      <w:proofErr w:type="spellEnd"/>
      <w:r w:rsidRPr="00766F3F">
        <w:rPr>
          <w:rFonts w:ascii="Courier New" w:hAnsi="Courier New" w:cs="Courier New"/>
        </w:rPr>
        <w:t>*(1-gback)**(t.val-1);</w:t>
      </w:r>
    </w:p>
    <w:p w14:paraId="5B010B41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cost1(</w:t>
      </w:r>
      <w:proofErr w:type="gramEnd"/>
      <w:r w:rsidRPr="00766F3F">
        <w:rPr>
          <w:rFonts w:ascii="Courier New" w:hAnsi="Courier New" w:cs="Courier New"/>
        </w:rPr>
        <w:t xml:space="preserve">t) = </w:t>
      </w:r>
      <w:proofErr w:type="spellStart"/>
      <w:r w:rsidRPr="00766F3F">
        <w:rPr>
          <w:rFonts w:ascii="Courier New" w:hAnsi="Courier New" w:cs="Courier New"/>
        </w:rPr>
        <w:t>pbacktime</w:t>
      </w:r>
      <w:proofErr w:type="spellEnd"/>
      <w:r w:rsidRPr="00766F3F">
        <w:rPr>
          <w:rFonts w:ascii="Courier New" w:hAnsi="Courier New" w:cs="Courier New"/>
        </w:rPr>
        <w:t>(t)*sigma(t)/expcost2/1000;</w:t>
      </w:r>
    </w:p>
    <w:p w14:paraId="521994F4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</w:p>
    <w:p w14:paraId="3A743466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etree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>t) = eland0*(1-deland)**(t.val-1);</w:t>
      </w:r>
    </w:p>
    <w:p w14:paraId="170B0C24" w14:textId="77777777" w:rsidR="00000000" w:rsidRPr="00766F3F" w:rsidRDefault="00235AC6" w:rsidP="00766F3F">
      <w:pPr>
        <w:pStyle w:val="PlainText"/>
        <w:rPr>
          <w:ins w:id="222" w:author="2016" w:date="2018-03-12T19:42:00Z"/>
          <w:rFonts w:ascii="Courier New" w:hAnsi="Courier New" w:cs="Courier New"/>
        </w:rPr>
      </w:pPr>
      <w:ins w:id="223" w:author="2016" w:date="2018-03-12T19:42:00Z">
        <w:r w:rsidRPr="00766F3F">
          <w:rPr>
            <w:rFonts w:ascii="Courier New" w:hAnsi="Courier New" w:cs="Courier New"/>
          </w:rPr>
          <w:t xml:space="preserve">        </w:t>
        </w:r>
        <w:proofErr w:type="spellStart"/>
        <w:r w:rsidRPr="00766F3F">
          <w:rPr>
            <w:rFonts w:ascii="Courier New" w:hAnsi="Courier New" w:cs="Courier New"/>
          </w:rPr>
          <w:t>cumetree</w:t>
        </w:r>
        <w:proofErr w:type="spellEnd"/>
        <w:r w:rsidRPr="00766F3F">
          <w:rPr>
            <w:rFonts w:ascii="Courier New" w:hAnsi="Courier New" w:cs="Courier New"/>
          </w:rPr>
          <w:t>("1")= 100; loop(</w:t>
        </w:r>
        <w:proofErr w:type="spellStart"/>
        <w:r w:rsidRPr="00766F3F">
          <w:rPr>
            <w:rFonts w:ascii="Courier New" w:hAnsi="Courier New" w:cs="Courier New"/>
          </w:rPr>
          <w:t>t,cumetree</w:t>
        </w:r>
        <w:proofErr w:type="spellEnd"/>
        <w:r w:rsidRPr="00766F3F">
          <w:rPr>
            <w:rFonts w:ascii="Courier New" w:hAnsi="Courier New" w:cs="Courier New"/>
          </w:rPr>
          <w:t>(t+1)=</w:t>
        </w:r>
        <w:proofErr w:type="spellStart"/>
        <w:r w:rsidRPr="00766F3F">
          <w:rPr>
            <w:rFonts w:ascii="Courier New" w:hAnsi="Courier New" w:cs="Courier New"/>
          </w:rPr>
          <w:t>cumetree</w:t>
        </w:r>
        <w:proofErr w:type="spellEnd"/>
        <w:r w:rsidRPr="00766F3F">
          <w:rPr>
            <w:rFonts w:ascii="Courier New" w:hAnsi="Courier New" w:cs="Courier New"/>
          </w:rPr>
          <w:t>(t)+</w:t>
        </w:r>
        <w:proofErr w:type="spellStart"/>
        <w:r w:rsidRPr="00766F3F">
          <w:rPr>
            <w:rFonts w:ascii="Courier New" w:hAnsi="Courier New" w:cs="Courier New"/>
          </w:rPr>
          <w:t>etree</w:t>
        </w:r>
        <w:proofErr w:type="spellEnd"/>
        <w:r w:rsidRPr="00766F3F">
          <w:rPr>
            <w:rFonts w:ascii="Courier New" w:hAnsi="Courier New" w:cs="Courier New"/>
          </w:rPr>
          <w:t>(t)*(5/3.666););</w:t>
        </w:r>
        <w:bookmarkStart w:id="224" w:name="_GoBack"/>
      </w:ins>
    </w:p>
    <w:bookmarkEnd w:id="224"/>
    <w:p w14:paraId="1DDD87D0" w14:textId="77777777" w:rsidR="00000000" w:rsidRPr="00766F3F" w:rsidRDefault="00235AC6" w:rsidP="00766F3F">
      <w:pPr>
        <w:pStyle w:val="PlainText"/>
        <w:rPr>
          <w:ins w:id="225" w:author="2016" w:date="2018-03-12T19:42:00Z"/>
          <w:rFonts w:ascii="Courier New" w:hAnsi="Courier New" w:cs="Courier New"/>
        </w:rPr>
      </w:pPr>
    </w:p>
    <w:p w14:paraId="56AFFC05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</w:t>
      </w:r>
      <w:r w:rsidRPr="00766F3F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766F3F">
        <w:rPr>
          <w:rFonts w:ascii="Courier New" w:hAnsi="Courier New" w:cs="Courier New"/>
        </w:rPr>
        <w:t>rr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>t) = 1/((1+prstp)**(</w:t>
      </w:r>
      <w:proofErr w:type="spellStart"/>
      <w:r w:rsidRPr="00766F3F">
        <w:rPr>
          <w:rFonts w:ascii="Courier New" w:hAnsi="Courier New" w:cs="Courier New"/>
        </w:rPr>
        <w:t>tstep</w:t>
      </w:r>
      <w:proofErr w:type="spellEnd"/>
      <w:r w:rsidRPr="00766F3F">
        <w:rPr>
          <w:rFonts w:ascii="Courier New" w:hAnsi="Courier New" w:cs="Courier New"/>
        </w:rPr>
        <w:t>*(t.val-1)));</w:t>
      </w:r>
    </w:p>
    <w:p w14:paraId="38643444" w14:textId="43939E4A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forcoth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>t) = fex0+ (1/</w:t>
      </w:r>
      <w:del w:id="226" w:author="2016" w:date="2018-03-12T19:42:00Z">
        <w:r w:rsidRPr="00130A25">
          <w:rPr>
            <w:rFonts w:ascii="Courier New" w:hAnsi="Courier New" w:cs="Courier New"/>
          </w:rPr>
          <w:delText>18</w:delText>
        </w:r>
      </w:del>
      <w:ins w:id="227" w:author="2016" w:date="2018-03-12T19:42:00Z">
        <w:r w:rsidRPr="00766F3F">
          <w:rPr>
            <w:rFonts w:ascii="Courier New" w:hAnsi="Courier New" w:cs="Courier New"/>
          </w:rPr>
          <w:t>17</w:t>
        </w:r>
      </w:ins>
      <w:r w:rsidRPr="00766F3F">
        <w:rPr>
          <w:rFonts w:ascii="Courier New" w:hAnsi="Courier New" w:cs="Courier New"/>
        </w:rPr>
        <w:t>)*(fex1-fex0)*(t.val-1)$(</w:t>
      </w:r>
      <w:proofErr w:type="spellStart"/>
      <w:r w:rsidRPr="00766F3F">
        <w:rPr>
          <w:rFonts w:ascii="Courier New" w:hAnsi="Courier New" w:cs="Courier New"/>
        </w:rPr>
        <w:t>t.val</w:t>
      </w:r>
      <w:proofErr w:type="spellEnd"/>
      <w:r w:rsidRPr="00766F3F">
        <w:rPr>
          <w:rFonts w:ascii="Courier New" w:hAnsi="Courier New" w:cs="Courier New"/>
        </w:rPr>
        <w:t xml:space="preserve"> </w:t>
      </w:r>
      <w:proofErr w:type="spellStart"/>
      <w:r w:rsidRPr="00766F3F">
        <w:rPr>
          <w:rFonts w:ascii="Courier New" w:hAnsi="Courier New" w:cs="Courier New"/>
        </w:rPr>
        <w:t>lt</w:t>
      </w:r>
      <w:proofErr w:type="spellEnd"/>
      <w:r w:rsidRPr="00766F3F">
        <w:rPr>
          <w:rFonts w:ascii="Courier New" w:hAnsi="Courier New" w:cs="Courier New"/>
        </w:rPr>
        <w:t xml:space="preserve"> </w:t>
      </w:r>
      <w:del w:id="228" w:author="2016" w:date="2018-03-12T19:42:00Z">
        <w:r w:rsidRPr="00130A25">
          <w:rPr>
            <w:rFonts w:ascii="Courier New" w:hAnsi="Courier New" w:cs="Courier New"/>
          </w:rPr>
          <w:delText>19</w:delText>
        </w:r>
      </w:del>
      <w:ins w:id="229" w:author="2016" w:date="2018-03-12T19:42:00Z">
        <w:r w:rsidRPr="00766F3F">
          <w:rPr>
            <w:rFonts w:ascii="Courier New" w:hAnsi="Courier New" w:cs="Courier New"/>
          </w:rPr>
          <w:t>18</w:t>
        </w:r>
      </w:ins>
      <w:r w:rsidRPr="00766F3F">
        <w:rPr>
          <w:rFonts w:ascii="Courier New" w:hAnsi="Courier New" w:cs="Courier New"/>
        </w:rPr>
        <w:t>)+ (fex1-fex0)$(</w:t>
      </w:r>
      <w:proofErr w:type="spellStart"/>
      <w:r w:rsidRPr="00766F3F">
        <w:rPr>
          <w:rFonts w:ascii="Courier New" w:hAnsi="Courier New" w:cs="Courier New"/>
        </w:rPr>
        <w:t>t.val</w:t>
      </w:r>
      <w:proofErr w:type="spellEnd"/>
      <w:r w:rsidRPr="00766F3F">
        <w:rPr>
          <w:rFonts w:ascii="Courier New" w:hAnsi="Courier New" w:cs="Courier New"/>
        </w:rPr>
        <w:t xml:space="preserve"> </w:t>
      </w:r>
      <w:proofErr w:type="spellStart"/>
      <w:r w:rsidRPr="00766F3F">
        <w:rPr>
          <w:rFonts w:ascii="Courier New" w:hAnsi="Courier New" w:cs="Courier New"/>
        </w:rPr>
        <w:t>ge</w:t>
      </w:r>
      <w:proofErr w:type="spellEnd"/>
      <w:r w:rsidRPr="00766F3F">
        <w:rPr>
          <w:rFonts w:ascii="Courier New" w:hAnsi="Courier New" w:cs="Courier New"/>
        </w:rPr>
        <w:t xml:space="preserve"> </w:t>
      </w:r>
      <w:del w:id="230" w:author="2016" w:date="2018-03-12T19:42:00Z">
        <w:r w:rsidRPr="00130A25">
          <w:rPr>
            <w:rFonts w:ascii="Courier New" w:hAnsi="Courier New" w:cs="Courier New"/>
          </w:rPr>
          <w:delText>19</w:delText>
        </w:r>
      </w:del>
      <w:ins w:id="231" w:author="2016" w:date="2018-03-12T19:42:00Z">
        <w:r w:rsidRPr="00766F3F">
          <w:rPr>
            <w:rFonts w:ascii="Courier New" w:hAnsi="Courier New" w:cs="Courier New"/>
          </w:rPr>
          <w:t>18</w:t>
        </w:r>
      </w:ins>
      <w:r w:rsidRPr="00766F3F">
        <w:rPr>
          <w:rFonts w:ascii="Courier New" w:hAnsi="Courier New" w:cs="Courier New"/>
        </w:rPr>
        <w:t>);</w:t>
      </w:r>
    </w:p>
    <w:p w14:paraId="7735F67B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optlrsav</w:t>
      </w:r>
      <w:proofErr w:type="spellEnd"/>
      <w:proofErr w:type="gramEnd"/>
      <w:r w:rsidRPr="00766F3F">
        <w:rPr>
          <w:rFonts w:ascii="Courier New" w:hAnsi="Courier New" w:cs="Courier New"/>
        </w:rPr>
        <w:t xml:space="preserve"> = (</w:t>
      </w:r>
      <w:proofErr w:type="spellStart"/>
      <w:r w:rsidRPr="00766F3F">
        <w:rPr>
          <w:rFonts w:ascii="Courier New" w:hAnsi="Courier New" w:cs="Courier New"/>
        </w:rPr>
        <w:t>dk</w:t>
      </w:r>
      <w:proofErr w:type="spellEnd"/>
      <w:r w:rsidRPr="00766F3F">
        <w:rPr>
          <w:rFonts w:ascii="Courier New" w:hAnsi="Courier New" w:cs="Courier New"/>
        </w:rPr>
        <w:t xml:space="preserve"> + .004)/(</w:t>
      </w:r>
      <w:proofErr w:type="spellStart"/>
      <w:r w:rsidRPr="00766F3F">
        <w:rPr>
          <w:rFonts w:ascii="Courier New" w:hAnsi="Courier New" w:cs="Courier New"/>
        </w:rPr>
        <w:t>dk</w:t>
      </w:r>
      <w:proofErr w:type="spellEnd"/>
      <w:r w:rsidRPr="00766F3F">
        <w:rPr>
          <w:rFonts w:ascii="Courier New" w:hAnsi="Courier New" w:cs="Courier New"/>
        </w:rPr>
        <w:t xml:space="preserve"> + .004*</w:t>
      </w:r>
      <w:proofErr w:type="spellStart"/>
      <w:r w:rsidRPr="00766F3F">
        <w:rPr>
          <w:rFonts w:ascii="Courier New" w:hAnsi="Courier New" w:cs="Courier New"/>
        </w:rPr>
        <w:t>elasmu</w:t>
      </w:r>
      <w:proofErr w:type="spellEnd"/>
      <w:r w:rsidRPr="00766F3F">
        <w:rPr>
          <w:rFonts w:ascii="Courier New" w:hAnsi="Courier New" w:cs="Courier New"/>
        </w:rPr>
        <w:t xml:space="preserve"> + </w:t>
      </w:r>
      <w:proofErr w:type="spellStart"/>
      <w:r w:rsidRPr="00766F3F">
        <w:rPr>
          <w:rFonts w:ascii="Courier New" w:hAnsi="Courier New" w:cs="Courier New"/>
        </w:rPr>
        <w:t>prstp</w:t>
      </w:r>
      <w:proofErr w:type="spellEnd"/>
      <w:r w:rsidRPr="00766F3F">
        <w:rPr>
          <w:rFonts w:ascii="Courier New" w:hAnsi="Courier New" w:cs="Courier New"/>
        </w:rPr>
        <w:t>)*</w:t>
      </w:r>
      <w:proofErr w:type="spellStart"/>
      <w:r w:rsidRPr="00766F3F">
        <w:rPr>
          <w:rFonts w:ascii="Courier New" w:hAnsi="Courier New" w:cs="Courier New"/>
        </w:rPr>
        <w:t>gama</w:t>
      </w:r>
      <w:proofErr w:type="spellEnd"/>
      <w:r w:rsidRPr="00766F3F">
        <w:rPr>
          <w:rFonts w:ascii="Courier New" w:hAnsi="Courier New" w:cs="Courier New"/>
        </w:rPr>
        <w:t>;</w:t>
      </w:r>
    </w:p>
    <w:p w14:paraId="6C3DCE75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</w:p>
    <w:p w14:paraId="112C4E42" w14:textId="77777777" w:rsidR="00000000" w:rsidRPr="00130A25" w:rsidRDefault="00235AC6" w:rsidP="00130A25">
      <w:pPr>
        <w:pStyle w:val="PlainText"/>
        <w:rPr>
          <w:del w:id="232" w:author="2016" w:date="2018-03-12T19:42:00Z"/>
          <w:rFonts w:ascii="Courier New" w:hAnsi="Courier New" w:cs="Courier New"/>
        </w:rPr>
      </w:pPr>
      <w:del w:id="233" w:author="2016" w:date="2018-03-12T19:42:00Z">
        <w:r w:rsidRPr="00130A25">
          <w:rPr>
            <w:rFonts w:ascii="Courier New" w:hAnsi="Courier New" w:cs="Courier New"/>
          </w:rPr>
          <w:delText xml:space="preserve">        partfract(t)$(ord(T)&gt;periodfullpart) = partfractfull;</w:delText>
        </w:r>
      </w:del>
    </w:p>
    <w:p w14:paraId="6BC2F77E" w14:textId="77777777" w:rsidR="00000000" w:rsidRPr="00130A25" w:rsidRDefault="00235AC6" w:rsidP="00130A25">
      <w:pPr>
        <w:pStyle w:val="PlainText"/>
        <w:rPr>
          <w:del w:id="234" w:author="2016" w:date="2018-03-12T19:42:00Z"/>
          <w:rFonts w:ascii="Courier New" w:hAnsi="Courier New" w:cs="Courier New"/>
        </w:rPr>
      </w:pPr>
      <w:del w:id="235" w:author="2016" w:date="2018-03-12T19:42:00Z">
        <w:r w:rsidRPr="00130A25">
          <w:rPr>
            <w:rFonts w:ascii="Courier New" w:hAnsi="Courier New" w:cs="Courier New"/>
          </w:rPr>
          <w:delText xml:space="preserve">        partfract(t)$(ord(T)&lt;pe</w:delText>
        </w:r>
        <w:r w:rsidRPr="00130A25">
          <w:rPr>
            <w:rFonts w:ascii="Courier New" w:hAnsi="Courier New" w:cs="Courier New"/>
          </w:rPr>
          <w:delText>riodfullpart+1) = partfract2010+(partfractfull-partfract2010)*(ord(t)-1)/periodfullpart;</w:delText>
        </w:r>
      </w:del>
    </w:p>
    <w:p w14:paraId="319D7B7C" w14:textId="77777777" w:rsidR="00000000" w:rsidRPr="00130A25" w:rsidRDefault="00235AC6" w:rsidP="00130A25">
      <w:pPr>
        <w:pStyle w:val="PlainText"/>
        <w:rPr>
          <w:del w:id="236" w:author="2016" w:date="2018-03-12T19:42:00Z"/>
          <w:rFonts w:ascii="Courier New" w:hAnsi="Courier New" w:cs="Courier New"/>
        </w:rPr>
      </w:pPr>
    </w:p>
    <w:p w14:paraId="01970E4E" w14:textId="77777777" w:rsidR="00000000" w:rsidRPr="00130A25" w:rsidRDefault="00235AC6" w:rsidP="00130A25">
      <w:pPr>
        <w:pStyle w:val="PlainText"/>
        <w:rPr>
          <w:del w:id="237" w:author="2016" w:date="2018-03-12T19:42:00Z"/>
          <w:rFonts w:ascii="Courier New" w:hAnsi="Courier New" w:cs="Courier New"/>
        </w:rPr>
      </w:pPr>
      <w:del w:id="238" w:author="2016" w:date="2018-03-12T19:42:00Z">
        <w:r w:rsidRPr="00130A25">
          <w:rPr>
            <w:rFonts w:ascii="Courier New" w:hAnsi="Courier New" w:cs="Courier New"/>
          </w:rPr>
          <w:delText xml:space="preserve">        partfract("1")= partfract2010;</w:delText>
        </w:r>
      </w:del>
    </w:p>
    <w:p w14:paraId="1B0C7A0A" w14:textId="77777777" w:rsidR="00000000" w:rsidRPr="00130A25" w:rsidRDefault="00235AC6" w:rsidP="00130A25">
      <w:pPr>
        <w:pStyle w:val="PlainText"/>
        <w:rPr>
          <w:del w:id="239" w:author="2016" w:date="2018-03-12T19:42:00Z"/>
          <w:rFonts w:ascii="Courier New" w:hAnsi="Courier New" w:cs="Courier New"/>
        </w:rPr>
      </w:pPr>
    </w:p>
    <w:p w14:paraId="1A264F6C" w14:textId="77777777" w:rsidR="00000000" w:rsidRPr="00766F3F" w:rsidRDefault="00235AC6" w:rsidP="00766F3F">
      <w:pPr>
        <w:pStyle w:val="PlainText"/>
        <w:rPr>
          <w:ins w:id="240" w:author="2016" w:date="2018-03-12T19:42:00Z"/>
          <w:rFonts w:ascii="Courier New" w:hAnsi="Courier New" w:cs="Courier New"/>
        </w:rPr>
      </w:pPr>
      <w:ins w:id="241" w:author="2016" w:date="2018-03-12T19:42:00Z">
        <w:r w:rsidRPr="00766F3F">
          <w:rPr>
            <w:rFonts w:ascii="Courier New" w:hAnsi="Courier New" w:cs="Courier New"/>
          </w:rPr>
          <w:t>*Base Case Carbon Price</w:t>
        </w:r>
      </w:ins>
    </w:p>
    <w:p w14:paraId="4AC1B1E2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6F3F">
        <w:rPr>
          <w:rFonts w:ascii="Courier New" w:hAnsi="Courier New" w:cs="Courier New"/>
        </w:rPr>
        <w:t>cpriceba</w:t>
      </w:r>
      <w:r w:rsidRPr="00766F3F">
        <w:rPr>
          <w:rFonts w:ascii="Courier New" w:hAnsi="Courier New" w:cs="Courier New"/>
        </w:rPr>
        <w:t>se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>t)= cprice0*(1+gcprice)**(5*(t.val-1));</w:t>
      </w:r>
    </w:p>
    <w:p w14:paraId="48B291D9" w14:textId="77777777" w:rsidR="00000000" w:rsidRPr="00130A25" w:rsidRDefault="00235AC6" w:rsidP="00130A25">
      <w:pPr>
        <w:pStyle w:val="PlainText"/>
        <w:rPr>
          <w:del w:id="242" w:author="2016" w:date="2018-03-12T19:42:00Z"/>
          <w:rFonts w:ascii="Courier New" w:hAnsi="Courier New" w:cs="Courier New"/>
        </w:rPr>
      </w:pPr>
    </w:p>
    <w:p w14:paraId="03D2082B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</w:p>
    <w:p w14:paraId="2B8FFDAA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VARIABLES</w:t>
      </w:r>
    </w:p>
    <w:p w14:paraId="4E032465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MIU(</w:t>
      </w:r>
      <w:proofErr w:type="gramEnd"/>
      <w:r w:rsidRPr="00766F3F">
        <w:rPr>
          <w:rFonts w:ascii="Courier New" w:hAnsi="Courier New" w:cs="Courier New"/>
        </w:rPr>
        <w:t>t)          Emission control rate GHGs</w:t>
      </w:r>
    </w:p>
    <w:p w14:paraId="69981506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FORC(</w:t>
      </w:r>
      <w:proofErr w:type="gramEnd"/>
      <w:r w:rsidRPr="00766F3F">
        <w:rPr>
          <w:rFonts w:ascii="Courier New" w:hAnsi="Courier New" w:cs="Courier New"/>
        </w:rPr>
        <w:t>t)         Increase in radiative forcing (watts per m2 from 1900)</w:t>
      </w:r>
    </w:p>
    <w:p w14:paraId="0A6B7B52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TATM(</w:t>
      </w:r>
      <w:proofErr w:type="gramEnd"/>
      <w:r w:rsidRPr="00766F3F">
        <w:rPr>
          <w:rFonts w:ascii="Courier New" w:hAnsi="Courier New" w:cs="Courier New"/>
        </w:rPr>
        <w:t>t)         Increase temperature of atmosphere (degrees</w:t>
      </w:r>
      <w:r w:rsidRPr="00766F3F">
        <w:rPr>
          <w:rFonts w:ascii="Courier New" w:hAnsi="Courier New" w:cs="Courier New"/>
        </w:rPr>
        <w:t xml:space="preserve"> C from 1900)</w:t>
      </w:r>
    </w:p>
    <w:p w14:paraId="5866C118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TOCEAN(</w:t>
      </w:r>
      <w:proofErr w:type="gramEnd"/>
      <w:r w:rsidRPr="00766F3F">
        <w:rPr>
          <w:rFonts w:ascii="Courier New" w:hAnsi="Courier New" w:cs="Courier New"/>
        </w:rPr>
        <w:t xml:space="preserve">t)       Increase </w:t>
      </w:r>
      <w:proofErr w:type="spellStart"/>
      <w:r w:rsidRPr="00766F3F">
        <w:rPr>
          <w:rFonts w:ascii="Courier New" w:hAnsi="Courier New" w:cs="Courier New"/>
        </w:rPr>
        <w:t>temperatureof</w:t>
      </w:r>
      <w:proofErr w:type="spellEnd"/>
      <w:r w:rsidRPr="00766F3F">
        <w:rPr>
          <w:rFonts w:ascii="Courier New" w:hAnsi="Courier New" w:cs="Courier New"/>
        </w:rPr>
        <w:t xml:space="preserve"> lower oceans (degrees C from 1900)</w:t>
      </w:r>
    </w:p>
    <w:p w14:paraId="790A9A6B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MAT(</w:t>
      </w:r>
      <w:proofErr w:type="gramEnd"/>
      <w:r w:rsidRPr="00766F3F">
        <w:rPr>
          <w:rFonts w:ascii="Courier New" w:hAnsi="Courier New" w:cs="Courier New"/>
        </w:rPr>
        <w:t>t)          Carbon concentration increase in atmosphere (</w:t>
      </w:r>
      <w:proofErr w:type="spellStart"/>
      <w:r w:rsidRPr="00766F3F">
        <w:rPr>
          <w:rFonts w:ascii="Courier New" w:hAnsi="Courier New" w:cs="Courier New"/>
        </w:rPr>
        <w:t>GtC</w:t>
      </w:r>
      <w:proofErr w:type="spellEnd"/>
      <w:r w:rsidRPr="00766F3F">
        <w:rPr>
          <w:rFonts w:ascii="Courier New" w:hAnsi="Courier New" w:cs="Courier New"/>
        </w:rPr>
        <w:t xml:space="preserve"> from 1750)</w:t>
      </w:r>
    </w:p>
    <w:p w14:paraId="26D2FFDF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MU(</w:t>
      </w:r>
      <w:proofErr w:type="gramEnd"/>
      <w:r w:rsidRPr="00766F3F">
        <w:rPr>
          <w:rFonts w:ascii="Courier New" w:hAnsi="Courier New" w:cs="Courier New"/>
        </w:rPr>
        <w:t>t)           Carbon concentration increase in shallow oceans (</w:t>
      </w:r>
      <w:proofErr w:type="spellStart"/>
      <w:r w:rsidRPr="00766F3F">
        <w:rPr>
          <w:rFonts w:ascii="Courier New" w:hAnsi="Courier New" w:cs="Courier New"/>
        </w:rPr>
        <w:t>GtC</w:t>
      </w:r>
      <w:proofErr w:type="spellEnd"/>
      <w:r w:rsidRPr="00766F3F">
        <w:rPr>
          <w:rFonts w:ascii="Courier New" w:hAnsi="Courier New" w:cs="Courier New"/>
        </w:rPr>
        <w:t xml:space="preserve"> from 1750)</w:t>
      </w:r>
    </w:p>
    <w:p w14:paraId="07AED160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ML(</w:t>
      </w:r>
      <w:proofErr w:type="gramEnd"/>
      <w:r w:rsidRPr="00766F3F">
        <w:rPr>
          <w:rFonts w:ascii="Courier New" w:hAnsi="Courier New" w:cs="Courier New"/>
        </w:rPr>
        <w:t>t)           Carbon concentration increase in lower oceans (</w:t>
      </w:r>
      <w:proofErr w:type="spellStart"/>
      <w:r w:rsidRPr="00766F3F">
        <w:rPr>
          <w:rFonts w:ascii="Courier New" w:hAnsi="Courier New" w:cs="Courier New"/>
        </w:rPr>
        <w:t>GtC</w:t>
      </w:r>
      <w:proofErr w:type="spellEnd"/>
      <w:r w:rsidRPr="00766F3F">
        <w:rPr>
          <w:rFonts w:ascii="Courier New" w:hAnsi="Courier New" w:cs="Courier New"/>
        </w:rPr>
        <w:t xml:space="preserve"> from 1750)</w:t>
      </w:r>
    </w:p>
    <w:p w14:paraId="58A30EAA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E(</w:t>
      </w:r>
      <w:proofErr w:type="gramEnd"/>
      <w:r w:rsidRPr="00766F3F">
        <w:rPr>
          <w:rFonts w:ascii="Courier New" w:hAnsi="Courier New" w:cs="Courier New"/>
        </w:rPr>
        <w:t>t)            Total CO2 emissions (GtCO2 per year)</w:t>
      </w:r>
    </w:p>
    <w:p w14:paraId="027671D8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EIND(</w:t>
      </w:r>
      <w:proofErr w:type="gramEnd"/>
      <w:r w:rsidRPr="00766F3F">
        <w:rPr>
          <w:rFonts w:ascii="Courier New" w:hAnsi="Courier New" w:cs="Courier New"/>
        </w:rPr>
        <w:t>t)         Industrial emissions (GtCO2 per year)</w:t>
      </w:r>
    </w:p>
    <w:p w14:paraId="14FA1608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C(</w:t>
      </w:r>
      <w:proofErr w:type="gramEnd"/>
      <w:r w:rsidRPr="00766F3F">
        <w:rPr>
          <w:rFonts w:ascii="Courier New" w:hAnsi="Courier New" w:cs="Courier New"/>
        </w:rPr>
        <w:t>t)            Cons</w:t>
      </w:r>
      <w:r w:rsidRPr="00766F3F">
        <w:rPr>
          <w:rFonts w:ascii="Courier New" w:hAnsi="Courier New" w:cs="Courier New"/>
        </w:rPr>
        <w:t>umption (trillions 2005 US dollars per year)</w:t>
      </w:r>
    </w:p>
    <w:p w14:paraId="592BEAFA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K(</w:t>
      </w:r>
      <w:proofErr w:type="gramEnd"/>
      <w:r w:rsidRPr="00766F3F">
        <w:rPr>
          <w:rFonts w:ascii="Courier New" w:hAnsi="Courier New" w:cs="Courier New"/>
        </w:rPr>
        <w:t>t)            Capital stock (trillions 2005 US dollars)</w:t>
      </w:r>
    </w:p>
    <w:p w14:paraId="04E260E6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CPC(</w:t>
      </w:r>
      <w:proofErr w:type="gramEnd"/>
      <w:r w:rsidRPr="00766F3F">
        <w:rPr>
          <w:rFonts w:ascii="Courier New" w:hAnsi="Courier New" w:cs="Courier New"/>
        </w:rPr>
        <w:t>t)          Per capita consumption (thousands 2005 USD per year)</w:t>
      </w:r>
    </w:p>
    <w:p w14:paraId="7BAC167E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I(</w:t>
      </w:r>
      <w:proofErr w:type="gramEnd"/>
      <w:r w:rsidRPr="00766F3F">
        <w:rPr>
          <w:rFonts w:ascii="Courier New" w:hAnsi="Courier New" w:cs="Courier New"/>
        </w:rPr>
        <w:t>t)            Investment (trillions 2005 USD per year)</w:t>
      </w:r>
    </w:p>
    <w:p w14:paraId="13E7CFCB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S(</w:t>
      </w:r>
      <w:proofErr w:type="gramEnd"/>
      <w:r w:rsidRPr="00766F3F">
        <w:rPr>
          <w:rFonts w:ascii="Courier New" w:hAnsi="Courier New" w:cs="Courier New"/>
        </w:rPr>
        <w:t>t)            Gross savings rate as fraction of gross world product</w:t>
      </w:r>
    </w:p>
    <w:p w14:paraId="3F1B6780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RI(</w:t>
      </w:r>
      <w:proofErr w:type="gramEnd"/>
      <w:r w:rsidRPr="00766F3F">
        <w:rPr>
          <w:rFonts w:ascii="Courier New" w:hAnsi="Courier New" w:cs="Courier New"/>
        </w:rPr>
        <w:t>t)           Real interest rate (per annum)</w:t>
      </w:r>
    </w:p>
    <w:p w14:paraId="195E81A7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Y(</w:t>
      </w:r>
      <w:proofErr w:type="gramEnd"/>
      <w:r w:rsidRPr="00766F3F">
        <w:rPr>
          <w:rFonts w:ascii="Courier New" w:hAnsi="Courier New" w:cs="Courier New"/>
        </w:rPr>
        <w:t>t)            Gross world product net of abatement and damages (trillions 2005 USD per year)</w:t>
      </w:r>
    </w:p>
    <w:p w14:paraId="59A0A993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YGROSS(</w:t>
      </w:r>
      <w:proofErr w:type="gramEnd"/>
      <w:r w:rsidRPr="00766F3F">
        <w:rPr>
          <w:rFonts w:ascii="Courier New" w:hAnsi="Courier New" w:cs="Courier New"/>
        </w:rPr>
        <w:t>t</w:t>
      </w:r>
      <w:r w:rsidRPr="00766F3F">
        <w:rPr>
          <w:rFonts w:ascii="Courier New" w:hAnsi="Courier New" w:cs="Courier New"/>
        </w:rPr>
        <w:t>)       Gross world product GROSS of abatement and damages (trillions 2005 USD per year)</w:t>
      </w:r>
    </w:p>
    <w:p w14:paraId="0396584E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YNET(</w:t>
      </w:r>
      <w:proofErr w:type="gramEnd"/>
      <w:r w:rsidRPr="00766F3F">
        <w:rPr>
          <w:rFonts w:ascii="Courier New" w:hAnsi="Courier New" w:cs="Courier New"/>
        </w:rPr>
        <w:t>t)         Output net of damages equation (trillions 2005 USD per year)</w:t>
      </w:r>
    </w:p>
    <w:p w14:paraId="39C64B07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DAMAGES(</w:t>
      </w:r>
      <w:proofErr w:type="gramEnd"/>
      <w:r w:rsidRPr="00766F3F">
        <w:rPr>
          <w:rFonts w:ascii="Courier New" w:hAnsi="Courier New" w:cs="Courier New"/>
        </w:rPr>
        <w:t>t)      Damages (trillions 2005 USD per year)</w:t>
      </w:r>
    </w:p>
    <w:p w14:paraId="07392935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DAMFRAC(</w:t>
      </w:r>
      <w:proofErr w:type="gramEnd"/>
      <w:r w:rsidRPr="00766F3F">
        <w:rPr>
          <w:rFonts w:ascii="Courier New" w:hAnsi="Courier New" w:cs="Courier New"/>
        </w:rPr>
        <w:t>t</w:t>
      </w:r>
      <w:r w:rsidRPr="00766F3F">
        <w:rPr>
          <w:rFonts w:ascii="Courier New" w:hAnsi="Courier New" w:cs="Courier New"/>
        </w:rPr>
        <w:t>)      Damages as fraction of gross output</w:t>
      </w:r>
    </w:p>
    <w:p w14:paraId="36EE8BAE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ABATECOST(</w:t>
      </w:r>
      <w:proofErr w:type="gramEnd"/>
      <w:r w:rsidRPr="00766F3F">
        <w:rPr>
          <w:rFonts w:ascii="Courier New" w:hAnsi="Courier New" w:cs="Courier New"/>
        </w:rPr>
        <w:t>t)    Cost of emissions reductions  (trillions 2005 USD per year)</w:t>
      </w:r>
    </w:p>
    <w:p w14:paraId="7871593D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MCABATE(</w:t>
      </w:r>
      <w:proofErr w:type="gramEnd"/>
      <w:r w:rsidRPr="00766F3F">
        <w:rPr>
          <w:rFonts w:ascii="Courier New" w:hAnsi="Courier New" w:cs="Courier New"/>
        </w:rPr>
        <w:t>t)      Marginal cost of abatement (2005$ per ton CO2)</w:t>
      </w:r>
    </w:p>
    <w:p w14:paraId="2F7980DB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CCA(</w:t>
      </w:r>
      <w:proofErr w:type="gramEnd"/>
      <w:r w:rsidRPr="00766F3F">
        <w:rPr>
          <w:rFonts w:ascii="Courier New" w:hAnsi="Courier New" w:cs="Courier New"/>
        </w:rPr>
        <w:t>t)          Cumulative industrial carbon em</w:t>
      </w:r>
      <w:r w:rsidRPr="00766F3F">
        <w:rPr>
          <w:rFonts w:ascii="Courier New" w:hAnsi="Courier New" w:cs="Courier New"/>
        </w:rPr>
        <w:t>issions (GTC)</w:t>
      </w:r>
    </w:p>
    <w:p w14:paraId="63512999" w14:textId="77777777" w:rsidR="00000000" w:rsidRPr="00766F3F" w:rsidRDefault="00235AC6" w:rsidP="00766F3F">
      <w:pPr>
        <w:pStyle w:val="PlainText"/>
        <w:rPr>
          <w:ins w:id="243" w:author="2016" w:date="2018-03-12T19:42:00Z"/>
          <w:rFonts w:ascii="Courier New" w:hAnsi="Courier New" w:cs="Courier New"/>
        </w:rPr>
      </w:pPr>
      <w:ins w:id="244" w:author="2016" w:date="2018-03-12T19:42:00Z">
        <w:r w:rsidRPr="00766F3F">
          <w:rPr>
            <w:rFonts w:ascii="Courier New" w:hAnsi="Courier New" w:cs="Courier New"/>
          </w:rPr>
          <w:t xml:space="preserve">        </w:t>
        </w:r>
        <w:proofErr w:type="gramStart"/>
        <w:r w:rsidRPr="00766F3F">
          <w:rPr>
            <w:rFonts w:ascii="Courier New" w:hAnsi="Courier New" w:cs="Courier New"/>
          </w:rPr>
          <w:t>CCATOT(</w:t>
        </w:r>
        <w:proofErr w:type="gramEnd"/>
        <w:r w:rsidRPr="00766F3F">
          <w:rPr>
            <w:rFonts w:ascii="Courier New" w:hAnsi="Courier New" w:cs="Courier New"/>
          </w:rPr>
          <w:t>t)       Total carbon emissions (</w:t>
        </w:r>
        <w:proofErr w:type="spellStart"/>
        <w:r w:rsidRPr="00766F3F">
          <w:rPr>
            <w:rFonts w:ascii="Courier New" w:hAnsi="Courier New" w:cs="Courier New"/>
          </w:rPr>
          <w:t>GtC</w:t>
        </w:r>
        <w:proofErr w:type="spellEnd"/>
        <w:r w:rsidRPr="00766F3F">
          <w:rPr>
            <w:rFonts w:ascii="Courier New" w:hAnsi="Courier New" w:cs="Courier New"/>
          </w:rPr>
          <w:t>)</w:t>
        </w:r>
      </w:ins>
    </w:p>
    <w:p w14:paraId="3BB5BCD5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PERIODU(</w:t>
      </w:r>
      <w:proofErr w:type="gramEnd"/>
      <w:r w:rsidRPr="00766F3F">
        <w:rPr>
          <w:rFonts w:ascii="Courier New" w:hAnsi="Courier New" w:cs="Courier New"/>
        </w:rPr>
        <w:t>t)      One period utility function</w:t>
      </w:r>
    </w:p>
    <w:p w14:paraId="461A0095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CPRICE(</w:t>
      </w:r>
      <w:proofErr w:type="gramEnd"/>
      <w:r w:rsidRPr="00766F3F">
        <w:rPr>
          <w:rFonts w:ascii="Courier New" w:hAnsi="Courier New" w:cs="Courier New"/>
        </w:rPr>
        <w:t>t)       Carbon price (2005$ per ton of CO2)</w:t>
      </w:r>
    </w:p>
    <w:p w14:paraId="6E953FB9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CEMUTOTPER(</w:t>
      </w:r>
      <w:proofErr w:type="gramEnd"/>
      <w:r w:rsidRPr="00766F3F">
        <w:rPr>
          <w:rFonts w:ascii="Courier New" w:hAnsi="Courier New" w:cs="Courier New"/>
        </w:rPr>
        <w:t>t)   Period utility</w:t>
      </w:r>
    </w:p>
    <w:p w14:paraId="05920A5D" w14:textId="77777777" w:rsidR="00000000" w:rsidRPr="00130A25" w:rsidRDefault="00235AC6" w:rsidP="00130A25">
      <w:pPr>
        <w:pStyle w:val="PlainText"/>
        <w:rPr>
          <w:del w:id="245" w:author="2016" w:date="2018-03-12T19:42:00Z"/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UTILITY         Welfare f</w:t>
      </w:r>
      <w:r w:rsidRPr="00766F3F">
        <w:rPr>
          <w:rFonts w:ascii="Courier New" w:hAnsi="Courier New" w:cs="Courier New"/>
        </w:rPr>
        <w:t>unction</w:t>
      </w:r>
    </w:p>
    <w:p w14:paraId="6EBA961D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;</w:t>
      </w:r>
    </w:p>
    <w:p w14:paraId="071DC4C2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</w:p>
    <w:p w14:paraId="1C120173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NONNEGATIVE </w:t>
      </w:r>
      <w:proofErr w:type="gramStart"/>
      <w:r w:rsidRPr="00766F3F">
        <w:rPr>
          <w:rFonts w:ascii="Courier New" w:hAnsi="Courier New" w:cs="Courier New"/>
        </w:rPr>
        <w:t>VARIABLES  MIU</w:t>
      </w:r>
      <w:proofErr w:type="gramEnd"/>
      <w:r w:rsidRPr="00766F3F">
        <w:rPr>
          <w:rFonts w:ascii="Courier New" w:hAnsi="Courier New" w:cs="Courier New"/>
        </w:rPr>
        <w:t>, TATM, MAT, MU, ML, Y, YGROSS, C, K, I;</w:t>
      </w:r>
    </w:p>
    <w:p w14:paraId="79CE4A60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</w:p>
    <w:p w14:paraId="7A084E84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EQUATIONS</w:t>
      </w:r>
    </w:p>
    <w:p w14:paraId="2BB911B8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*Emissions and Damages</w:t>
      </w:r>
    </w:p>
    <w:p w14:paraId="75E98BBE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EEQ(</w:t>
      </w:r>
      <w:proofErr w:type="gramEnd"/>
      <w:r w:rsidRPr="00766F3F">
        <w:rPr>
          <w:rFonts w:ascii="Courier New" w:hAnsi="Courier New" w:cs="Courier New"/>
        </w:rPr>
        <w:t>t)           Emissions equation</w:t>
      </w:r>
    </w:p>
    <w:p w14:paraId="1BA2F84E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EINDEQ(</w:t>
      </w:r>
      <w:proofErr w:type="gramEnd"/>
      <w:r w:rsidRPr="00766F3F">
        <w:rPr>
          <w:rFonts w:ascii="Courier New" w:hAnsi="Courier New" w:cs="Courier New"/>
        </w:rPr>
        <w:t>t)        Industrial emissions</w:t>
      </w:r>
    </w:p>
    <w:p w14:paraId="561C7A9D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CCACCA(</w:t>
      </w:r>
      <w:proofErr w:type="gramEnd"/>
      <w:r w:rsidRPr="00766F3F">
        <w:rPr>
          <w:rFonts w:ascii="Courier New" w:hAnsi="Courier New" w:cs="Courier New"/>
        </w:rPr>
        <w:t xml:space="preserve">t)        Cumulative </w:t>
      </w:r>
      <w:ins w:id="246" w:author="2016" w:date="2018-03-12T19:42:00Z">
        <w:r w:rsidRPr="00766F3F">
          <w:rPr>
            <w:rFonts w:ascii="Courier New" w:hAnsi="Courier New" w:cs="Courier New"/>
          </w:rPr>
          <w:t xml:space="preserve">industrial </w:t>
        </w:r>
      </w:ins>
      <w:r w:rsidRPr="00766F3F">
        <w:rPr>
          <w:rFonts w:ascii="Courier New" w:hAnsi="Courier New" w:cs="Courier New"/>
        </w:rPr>
        <w:t>carbon emissions</w:t>
      </w:r>
    </w:p>
    <w:p w14:paraId="4EA44975" w14:textId="77777777" w:rsidR="00000000" w:rsidRPr="00130A25" w:rsidRDefault="00235AC6" w:rsidP="00130A25">
      <w:pPr>
        <w:pStyle w:val="PlainText"/>
        <w:rPr>
          <w:del w:id="247" w:author="2016" w:date="2018-03-12T19:42:00Z"/>
          <w:rFonts w:ascii="Courier New" w:hAnsi="Courier New" w:cs="Courier New"/>
        </w:rPr>
      </w:pPr>
    </w:p>
    <w:p w14:paraId="1D98AE4E" w14:textId="77777777" w:rsidR="00000000" w:rsidRPr="00766F3F" w:rsidRDefault="00235AC6" w:rsidP="00766F3F">
      <w:pPr>
        <w:pStyle w:val="PlainText"/>
        <w:rPr>
          <w:ins w:id="248" w:author="2016" w:date="2018-03-12T19:42:00Z"/>
          <w:rFonts w:ascii="Courier New" w:hAnsi="Courier New" w:cs="Courier New"/>
        </w:rPr>
      </w:pPr>
      <w:ins w:id="249" w:author="2016" w:date="2018-03-12T19:42:00Z">
        <w:r w:rsidRPr="00766F3F">
          <w:rPr>
            <w:rFonts w:ascii="Courier New" w:hAnsi="Courier New" w:cs="Courier New"/>
          </w:rPr>
          <w:t xml:space="preserve">        </w:t>
        </w:r>
        <w:proofErr w:type="gramStart"/>
        <w:r w:rsidRPr="00766F3F">
          <w:rPr>
            <w:rFonts w:ascii="Courier New" w:hAnsi="Courier New" w:cs="Courier New"/>
          </w:rPr>
          <w:t>CCATOTEQ(</w:t>
        </w:r>
        <w:proofErr w:type="gramEnd"/>
        <w:r w:rsidRPr="00766F3F">
          <w:rPr>
            <w:rFonts w:ascii="Courier New" w:hAnsi="Courier New" w:cs="Courier New"/>
          </w:rPr>
          <w:t>t)        Cumulative total carbon emissions</w:t>
        </w:r>
      </w:ins>
    </w:p>
    <w:p w14:paraId="0563B4F1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FORCE(</w:t>
      </w:r>
      <w:proofErr w:type="gramEnd"/>
      <w:r w:rsidRPr="00766F3F">
        <w:rPr>
          <w:rFonts w:ascii="Courier New" w:hAnsi="Courier New" w:cs="Courier New"/>
        </w:rPr>
        <w:t>t)         Radiative forcing equation</w:t>
      </w:r>
    </w:p>
    <w:p w14:paraId="5D21236B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DAMFRACEQ(</w:t>
      </w:r>
      <w:proofErr w:type="gramEnd"/>
      <w:r w:rsidRPr="00766F3F">
        <w:rPr>
          <w:rFonts w:ascii="Courier New" w:hAnsi="Courier New" w:cs="Courier New"/>
        </w:rPr>
        <w:t>t)     Equation for damage fraction</w:t>
      </w:r>
    </w:p>
    <w:p w14:paraId="5B589D9B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DAMEQ(</w:t>
      </w:r>
      <w:proofErr w:type="gramEnd"/>
      <w:r w:rsidRPr="00766F3F">
        <w:rPr>
          <w:rFonts w:ascii="Courier New" w:hAnsi="Courier New" w:cs="Courier New"/>
        </w:rPr>
        <w:t>t)         Damage equation</w:t>
      </w:r>
    </w:p>
    <w:p w14:paraId="0FA2E5C6" w14:textId="77777777" w:rsidR="00000000" w:rsidRPr="00130A25" w:rsidRDefault="00235AC6" w:rsidP="00130A25">
      <w:pPr>
        <w:pStyle w:val="PlainText"/>
        <w:rPr>
          <w:del w:id="250" w:author="2016" w:date="2018-03-12T19:42:00Z"/>
          <w:rFonts w:ascii="Courier New" w:hAnsi="Courier New" w:cs="Courier New"/>
        </w:rPr>
      </w:pPr>
    </w:p>
    <w:p w14:paraId="71A32610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ABATEEQ(</w:t>
      </w:r>
      <w:proofErr w:type="gramEnd"/>
      <w:r w:rsidRPr="00766F3F">
        <w:rPr>
          <w:rFonts w:ascii="Courier New" w:hAnsi="Courier New" w:cs="Courier New"/>
        </w:rPr>
        <w:t>t)       C</w:t>
      </w:r>
      <w:r w:rsidRPr="00766F3F">
        <w:rPr>
          <w:rFonts w:ascii="Courier New" w:hAnsi="Courier New" w:cs="Courier New"/>
        </w:rPr>
        <w:t>ost of emissions reductions equation</w:t>
      </w:r>
    </w:p>
    <w:p w14:paraId="1AF81D17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MCABATEEQ(</w:t>
      </w:r>
      <w:proofErr w:type="gramEnd"/>
      <w:r w:rsidRPr="00766F3F">
        <w:rPr>
          <w:rFonts w:ascii="Courier New" w:hAnsi="Courier New" w:cs="Courier New"/>
        </w:rPr>
        <w:t>t)     Equation for MC abatement</w:t>
      </w:r>
    </w:p>
    <w:p w14:paraId="3B80B6C6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CARBPRICEEQ(</w:t>
      </w:r>
      <w:proofErr w:type="gramEnd"/>
      <w:r w:rsidRPr="00766F3F">
        <w:rPr>
          <w:rFonts w:ascii="Courier New" w:hAnsi="Courier New" w:cs="Courier New"/>
        </w:rPr>
        <w:t>t)   Carbon price equation from abatement</w:t>
      </w:r>
    </w:p>
    <w:p w14:paraId="53F0A557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</w:p>
    <w:p w14:paraId="5203EB86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*Climate and carbon cycle</w:t>
      </w:r>
    </w:p>
    <w:p w14:paraId="7B6F4340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MMAT(</w:t>
      </w:r>
      <w:proofErr w:type="gramEnd"/>
      <w:r w:rsidRPr="00766F3F">
        <w:rPr>
          <w:rFonts w:ascii="Courier New" w:hAnsi="Courier New" w:cs="Courier New"/>
        </w:rPr>
        <w:t>t)          Atmospheric concentration equation</w:t>
      </w:r>
    </w:p>
    <w:p w14:paraId="7673EAB4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MMU(</w:t>
      </w:r>
      <w:proofErr w:type="gramEnd"/>
      <w:r w:rsidRPr="00766F3F">
        <w:rPr>
          <w:rFonts w:ascii="Courier New" w:hAnsi="Courier New" w:cs="Courier New"/>
        </w:rPr>
        <w:t>t</w:t>
      </w:r>
      <w:r w:rsidRPr="00766F3F">
        <w:rPr>
          <w:rFonts w:ascii="Courier New" w:hAnsi="Courier New" w:cs="Courier New"/>
        </w:rPr>
        <w:t>)           Shallow ocean concentration</w:t>
      </w:r>
    </w:p>
    <w:p w14:paraId="57FFF05A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MML(</w:t>
      </w:r>
      <w:proofErr w:type="gramEnd"/>
      <w:r w:rsidRPr="00766F3F">
        <w:rPr>
          <w:rFonts w:ascii="Courier New" w:hAnsi="Courier New" w:cs="Courier New"/>
        </w:rPr>
        <w:t>t)           Lower ocean concentration</w:t>
      </w:r>
    </w:p>
    <w:p w14:paraId="10B49B5E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TATMEQ(</w:t>
      </w:r>
      <w:proofErr w:type="gramEnd"/>
      <w:r w:rsidRPr="00766F3F">
        <w:rPr>
          <w:rFonts w:ascii="Courier New" w:hAnsi="Courier New" w:cs="Courier New"/>
        </w:rPr>
        <w:t>t)        Temperature-climate equation for atmosphere</w:t>
      </w:r>
    </w:p>
    <w:p w14:paraId="7BB9237C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TOCEANEQ(</w:t>
      </w:r>
      <w:proofErr w:type="gramEnd"/>
      <w:r w:rsidRPr="00766F3F">
        <w:rPr>
          <w:rFonts w:ascii="Courier New" w:hAnsi="Courier New" w:cs="Courier New"/>
        </w:rPr>
        <w:t>t)      Temperature-climate equation for lower oceans</w:t>
      </w:r>
    </w:p>
    <w:p w14:paraId="0893510C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</w:p>
    <w:p w14:paraId="1698FCB9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*Economic variables</w:t>
      </w:r>
    </w:p>
    <w:p w14:paraId="06240400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YGROSSEQ(</w:t>
      </w:r>
      <w:proofErr w:type="gramEnd"/>
      <w:r w:rsidRPr="00766F3F">
        <w:rPr>
          <w:rFonts w:ascii="Courier New" w:hAnsi="Courier New" w:cs="Courier New"/>
        </w:rPr>
        <w:t>t)      Output gross equation</w:t>
      </w:r>
    </w:p>
    <w:p w14:paraId="2EBA2FB8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YNETEQ(</w:t>
      </w:r>
      <w:proofErr w:type="gramEnd"/>
      <w:r w:rsidRPr="00766F3F">
        <w:rPr>
          <w:rFonts w:ascii="Courier New" w:hAnsi="Courier New" w:cs="Courier New"/>
        </w:rPr>
        <w:t>t)        Output net of damages equation</w:t>
      </w:r>
    </w:p>
    <w:p w14:paraId="37C576C4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YY(</w:t>
      </w:r>
      <w:proofErr w:type="gramEnd"/>
      <w:r w:rsidRPr="00766F3F">
        <w:rPr>
          <w:rFonts w:ascii="Courier New" w:hAnsi="Courier New" w:cs="Courier New"/>
        </w:rPr>
        <w:t>t)            Output net equation</w:t>
      </w:r>
    </w:p>
    <w:p w14:paraId="77558F5A" w14:textId="77777777" w:rsidR="00000000" w:rsidRPr="00130A25" w:rsidRDefault="00235AC6" w:rsidP="00130A25">
      <w:pPr>
        <w:pStyle w:val="PlainText"/>
        <w:rPr>
          <w:del w:id="251" w:author="2016" w:date="2018-03-12T19:42:00Z"/>
          <w:rFonts w:ascii="Courier New" w:hAnsi="Courier New" w:cs="Courier New"/>
        </w:rPr>
      </w:pPr>
    </w:p>
    <w:p w14:paraId="2D6A1DA3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CC(</w:t>
      </w:r>
      <w:proofErr w:type="gramEnd"/>
      <w:r w:rsidRPr="00766F3F">
        <w:rPr>
          <w:rFonts w:ascii="Courier New" w:hAnsi="Courier New" w:cs="Courier New"/>
        </w:rPr>
        <w:t>t)            Consumption equation</w:t>
      </w:r>
    </w:p>
    <w:p w14:paraId="5AFFC749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CPCE(</w:t>
      </w:r>
      <w:proofErr w:type="gramEnd"/>
      <w:r w:rsidRPr="00766F3F">
        <w:rPr>
          <w:rFonts w:ascii="Courier New" w:hAnsi="Courier New" w:cs="Courier New"/>
        </w:rPr>
        <w:t>t)          Per capita consumption definiti</w:t>
      </w:r>
      <w:r w:rsidRPr="00766F3F">
        <w:rPr>
          <w:rFonts w:ascii="Courier New" w:hAnsi="Courier New" w:cs="Courier New"/>
        </w:rPr>
        <w:t>on</w:t>
      </w:r>
    </w:p>
    <w:p w14:paraId="28697944" w14:textId="77777777" w:rsidR="00000000" w:rsidRPr="00130A25" w:rsidRDefault="00235AC6" w:rsidP="00130A25">
      <w:pPr>
        <w:pStyle w:val="PlainText"/>
        <w:rPr>
          <w:del w:id="252" w:author="2016" w:date="2018-03-12T19:42:00Z"/>
          <w:rFonts w:ascii="Courier New" w:hAnsi="Courier New" w:cs="Courier New"/>
        </w:rPr>
      </w:pPr>
    </w:p>
    <w:p w14:paraId="218D29E4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SEQ(</w:t>
      </w:r>
      <w:proofErr w:type="gramEnd"/>
      <w:r w:rsidRPr="00766F3F">
        <w:rPr>
          <w:rFonts w:ascii="Courier New" w:hAnsi="Courier New" w:cs="Courier New"/>
        </w:rPr>
        <w:t>t)           Savings rate equation</w:t>
      </w:r>
    </w:p>
    <w:p w14:paraId="3F8CD8A9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KK(</w:t>
      </w:r>
      <w:proofErr w:type="gramEnd"/>
      <w:r w:rsidRPr="00766F3F">
        <w:rPr>
          <w:rFonts w:ascii="Courier New" w:hAnsi="Courier New" w:cs="Courier New"/>
        </w:rPr>
        <w:t>t)            Capital balance equation</w:t>
      </w:r>
    </w:p>
    <w:p w14:paraId="19609427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RIEQ(</w:t>
      </w:r>
      <w:proofErr w:type="gramEnd"/>
      <w:r w:rsidRPr="00766F3F">
        <w:rPr>
          <w:rFonts w:ascii="Courier New" w:hAnsi="Courier New" w:cs="Courier New"/>
        </w:rPr>
        <w:t>t)          Interest rate equation</w:t>
      </w:r>
    </w:p>
    <w:p w14:paraId="29205DF5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</w:p>
    <w:p w14:paraId="59C145E9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 Utility</w:t>
      </w:r>
    </w:p>
    <w:p w14:paraId="66A3E78A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CEMUTOTPEREQ(</w:t>
      </w:r>
      <w:proofErr w:type="gramEnd"/>
      <w:r w:rsidRPr="00766F3F">
        <w:rPr>
          <w:rFonts w:ascii="Courier New" w:hAnsi="Courier New" w:cs="Courier New"/>
        </w:rPr>
        <w:t>t)  Period utility</w:t>
      </w:r>
    </w:p>
    <w:p w14:paraId="38F6888D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</w:t>
      </w:r>
      <w:proofErr w:type="gramStart"/>
      <w:r w:rsidRPr="00766F3F">
        <w:rPr>
          <w:rFonts w:ascii="Courier New" w:hAnsi="Courier New" w:cs="Courier New"/>
        </w:rPr>
        <w:t>PERIODUEQ(</w:t>
      </w:r>
      <w:proofErr w:type="gramEnd"/>
      <w:r w:rsidRPr="00766F3F">
        <w:rPr>
          <w:rFonts w:ascii="Courier New" w:hAnsi="Courier New" w:cs="Courier New"/>
        </w:rPr>
        <w:t>t)     Instantaneous utility fun</w:t>
      </w:r>
      <w:r w:rsidRPr="00766F3F">
        <w:rPr>
          <w:rFonts w:ascii="Courier New" w:hAnsi="Courier New" w:cs="Courier New"/>
        </w:rPr>
        <w:t>ction equation</w:t>
      </w:r>
    </w:p>
    <w:p w14:paraId="64E166E2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       UTIL             Objective function      ;</w:t>
      </w:r>
    </w:p>
    <w:p w14:paraId="3634C7E4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</w:p>
    <w:p w14:paraId="21E53CDD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** Equations of the model</w:t>
      </w:r>
    </w:p>
    <w:p w14:paraId="725CA540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*Emissions and Damages</w:t>
      </w:r>
    </w:p>
    <w:p w14:paraId="673C8694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66F3F">
        <w:rPr>
          <w:rFonts w:ascii="Courier New" w:hAnsi="Courier New" w:cs="Courier New"/>
        </w:rPr>
        <w:t>eeq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 xml:space="preserve">t)..             </w:t>
      </w:r>
      <w:proofErr w:type="gramStart"/>
      <w:r w:rsidRPr="00766F3F">
        <w:rPr>
          <w:rFonts w:ascii="Courier New" w:hAnsi="Courier New" w:cs="Courier New"/>
        </w:rPr>
        <w:t>E(</w:t>
      </w:r>
      <w:proofErr w:type="gramEnd"/>
      <w:r w:rsidRPr="00766F3F">
        <w:rPr>
          <w:rFonts w:ascii="Courier New" w:hAnsi="Courier New" w:cs="Courier New"/>
        </w:rPr>
        <w:t xml:space="preserve">t)           =E= EIND(t) + </w:t>
      </w:r>
      <w:proofErr w:type="spellStart"/>
      <w:r w:rsidRPr="00766F3F">
        <w:rPr>
          <w:rFonts w:ascii="Courier New" w:hAnsi="Courier New" w:cs="Courier New"/>
        </w:rPr>
        <w:t>etree</w:t>
      </w:r>
      <w:proofErr w:type="spellEnd"/>
      <w:r w:rsidRPr="00766F3F">
        <w:rPr>
          <w:rFonts w:ascii="Courier New" w:hAnsi="Courier New" w:cs="Courier New"/>
        </w:rPr>
        <w:t>(t);</w:t>
      </w:r>
    </w:p>
    <w:p w14:paraId="1803BF0C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66F3F">
        <w:rPr>
          <w:rFonts w:ascii="Courier New" w:hAnsi="Courier New" w:cs="Courier New"/>
        </w:rPr>
        <w:t>eindeq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 xml:space="preserve">t)..          </w:t>
      </w:r>
      <w:proofErr w:type="gramStart"/>
      <w:r w:rsidRPr="00766F3F">
        <w:rPr>
          <w:rFonts w:ascii="Courier New" w:hAnsi="Courier New" w:cs="Courier New"/>
        </w:rPr>
        <w:t>EIND(</w:t>
      </w:r>
      <w:proofErr w:type="gramEnd"/>
      <w:r w:rsidRPr="00766F3F">
        <w:rPr>
          <w:rFonts w:ascii="Courier New" w:hAnsi="Courier New" w:cs="Courier New"/>
        </w:rPr>
        <w:t>t)        =E= sigma(t) * YGROSS(t) * (1-(MIU(t</w:t>
      </w:r>
      <w:r w:rsidRPr="00766F3F">
        <w:rPr>
          <w:rFonts w:ascii="Courier New" w:hAnsi="Courier New" w:cs="Courier New"/>
        </w:rPr>
        <w:t>)));</w:t>
      </w:r>
    </w:p>
    <w:p w14:paraId="62C4FCAF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66F3F">
        <w:rPr>
          <w:rFonts w:ascii="Courier New" w:hAnsi="Courier New" w:cs="Courier New"/>
        </w:rPr>
        <w:t>ccacca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 xml:space="preserve">t+1)..        </w:t>
      </w:r>
      <w:proofErr w:type="gramStart"/>
      <w:r w:rsidRPr="00766F3F">
        <w:rPr>
          <w:rFonts w:ascii="Courier New" w:hAnsi="Courier New" w:cs="Courier New"/>
        </w:rPr>
        <w:t>CCA(</w:t>
      </w:r>
      <w:proofErr w:type="gramEnd"/>
      <w:r w:rsidRPr="00766F3F">
        <w:rPr>
          <w:rFonts w:ascii="Courier New" w:hAnsi="Courier New" w:cs="Courier New"/>
        </w:rPr>
        <w:t>t+1)       =E= CCA(t)+ EIND(t)*5/3.666;</w:t>
      </w:r>
    </w:p>
    <w:p w14:paraId="715DEC0F" w14:textId="77777777" w:rsidR="00000000" w:rsidRPr="00130A25" w:rsidRDefault="00235AC6" w:rsidP="00130A25">
      <w:pPr>
        <w:pStyle w:val="PlainText"/>
        <w:rPr>
          <w:del w:id="253" w:author="2016" w:date="2018-03-12T19:42:00Z"/>
          <w:rFonts w:ascii="Courier New" w:hAnsi="Courier New" w:cs="Courier New"/>
        </w:rPr>
      </w:pPr>
    </w:p>
    <w:p w14:paraId="3A1EB0CC" w14:textId="77777777" w:rsidR="00000000" w:rsidRPr="00766F3F" w:rsidRDefault="00235AC6" w:rsidP="00766F3F">
      <w:pPr>
        <w:pStyle w:val="PlainText"/>
        <w:rPr>
          <w:ins w:id="254" w:author="2016" w:date="2018-03-12T19:42:00Z"/>
          <w:rFonts w:ascii="Courier New" w:hAnsi="Courier New" w:cs="Courier New"/>
        </w:rPr>
      </w:pPr>
      <w:ins w:id="255" w:author="2016" w:date="2018-03-12T19:42:00Z">
        <w:r w:rsidRPr="00766F3F">
          <w:rPr>
            <w:rFonts w:ascii="Courier New" w:hAnsi="Courier New" w:cs="Courier New"/>
          </w:rPr>
          <w:t xml:space="preserve">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ccatoteq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 xml:space="preserve">t)..        </w:t>
        </w:r>
        <w:proofErr w:type="gramStart"/>
        <w:r w:rsidRPr="00766F3F">
          <w:rPr>
            <w:rFonts w:ascii="Courier New" w:hAnsi="Courier New" w:cs="Courier New"/>
          </w:rPr>
          <w:t>CCATOT(</w:t>
        </w:r>
        <w:proofErr w:type="gramEnd"/>
        <w:r w:rsidRPr="00766F3F">
          <w:rPr>
            <w:rFonts w:ascii="Courier New" w:hAnsi="Courier New" w:cs="Courier New"/>
          </w:rPr>
          <w:t>t)      =E= CCA(t)+</w:t>
        </w:r>
        <w:proofErr w:type="spellStart"/>
        <w:r w:rsidRPr="00766F3F">
          <w:rPr>
            <w:rFonts w:ascii="Courier New" w:hAnsi="Courier New" w:cs="Courier New"/>
          </w:rPr>
          <w:t>cumetree</w:t>
        </w:r>
        <w:proofErr w:type="spellEnd"/>
        <w:r w:rsidRPr="00766F3F">
          <w:rPr>
            <w:rFonts w:ascii="Courier New" w:hAnsi="Courier New" w:cs="Courier New"/>
          </w:rPr>
          <w:t>(t);</w:t>
        </w:r>
      </w:ins>
    </w:p>
    <w:p w14:paraId="4671592D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</w:t>
      </w:r>
      <w:proofErr w:type="gramStart"/>
      <w:r w:rsidRPr="00766F3F">
        <w:rPr>
          <w:rFonts w:ascii="Courier New" w:hAnsi="Courier New" w:cs="Courier New"/>
        </w:rPr>
        <w:t>force(</w:t>
      </w:r>
      <w:proofErr w:type="gramEnd"/>
      <w:r w:rsidRPr="00766F3F">
        <w:rPr>
          <w:rFonts w:ascii="Courier New" w:hAnsi="Courier New" w:cs="Courier New"/>
        </w:rPr>
        <w:t xml:space="preserve">t)..           </w:t>
      </w:r>
      <w:proofErr w:type="gramStart"/>
      <w:r w:rsidRPr="00766F3F">
        <w:rPr>
          <w:rFonts w:ascii="Courier New" w:hAnsi="Courier New" w:cs="Courier New"/>
        </w:rPr>
        <w:t>FORC(</w:t>
      </w:r>
      <w:proofErr w:type="gramEnd"/>
      <w:r w:rsidRPr="00766F3F">
        <w:rPr>
          <w:rFonts w:ascii="Courier New" w:hAnsi="Courier New" w:cs="Courier New"/>
        </w:rPr>
        <w:t xml:space="preserve">t)        =E= fco22x * ((log((MAT(t)/588.000))/log(2))) + </w:t>
      </w:r>
      <w:proofErr w:type="spellStart"/>
      <w:r w:rsidRPr="00766F3F">
        <w:rPr>
          <w:rFonts w:ascii="Courier New" w:hAnsi="Courier New" w:cs="Courier New"/>
        </w:rPr>
        <w:t>forcoth</w:t>
      </w:r>
      <w:proofErr w:type="spellEnd"/>
      <w:r w:rsidRPr="00766F3F">
        <w:rPr>
          <w:rFonts w:ascii="Courier New" w:hAnsi="Courier New" w:cs="Courier New"/>
        </w:rPr>
        <w:t>(t);</w:t>
      </w:r>
    </w:p>
    <w:p w14:paraId="0576EFBD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66F3F">
        <w:rPr>
          <w:rFonts w:ascii="Courier New" w:hAnsi="Courier New" w:cs="Courier New"/>
        </w:rPr>
        <w:t>damfraceq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 xml:space="preserve">t) ..      </w:t>
      </w:r>
      <w:proofErr w:type="gramStart"/>
      <w:r w:rsidRPr="00766F3F">
        <w:rPr>
          <w:rFonts w:ascii="Courier New" w:hAnsi="Courier New" w:cs="Courier New"/>
        </w:rPr>
        <w:t>D</w:t>
      </w:r>
      <w:r w:rsidRPr="00766F3F">
        <w:rPr>
          <w:rFonts w:ascii="Courier New" w:hAnsi="Courier New" w:cs="Courier New"/>
        </w:rPr>
        <w:t>AMFRAC(</w:t>
      </w:r>
      <w:proofErr w:type="gramEnd"/>
      <w:r w:rsidRPr="00766F3F">
        <w:rPr>
          <w:rFonts w:ascii="Courier New" w:hAnsi="Courier New" w:cs="Courier New"/>
        </w:rPr>
        <w:t>t)     =E= (a1*TATM(t))+(a2*TATM(t)**a3) ;</w:t>
      </w:r>
    </w:p>
    <w:p w14:paraId="3ED7D7B6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66F3F">
        <w:rPr>
          <w:rFonts w:ascii="Courier New" w:hAnsi="Courier New" w:cs="Courier New"/>
        </w:rPr>
        <w:t>dameq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 xml:space="preserve">t)..           </w:t>
      </w:r>
      <w:proofErr w:type="gramStart"/>
      <w:r w:rsidRPr="00766F3F">
        <w:rPr>
          <w:rFonts w:ascii="Courier New" w:hAnsi="Courier New" w:cs="Courier New"/>
        </w:rPr>
        <w:t>DAMAGES(</w:t>
      </w:r>
      <w:proofErr w:type="gramEnd"/>
      <w:r w:rsidRPr="00766F3F">
        <w:rPr>
          <w:rFonts w:ascii="Courier New" w:hAnsi="Courier New" w:cs="Courier New"/>
        </w:rPr>
        <w:t>t)     =E= YGROSS(t) * DAMFRAC(t);</w:t>
      </w:r>
    </w:p>
    <w:p w14:paraId="3B35EACB" w14:textId="77777777" w:rsidR="00000000" w:rsidRPr="00130A25" w:rsidRDefault="00235AC6" w:rsidP="00130A25">
      <w:pPr>
        <w:pStyle w:val="PlainText"/>
        <w:rPr>
          <w:del w:id="256" w:author="2016" w:date="2018-03-12T19:42:00Z"/>
          <w:rFonts w:ascii="Courier New" w:hAnsi="Courier New" w:cs="Courier New"/>
        </w:rPr>
      </w:pPr>
    </w:p>
    <w:p w14:paraId="797B47D7" w14:textId="1E7D4471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66F3F">
        <w:rPr>
          <w:rFonts w:ascii="Courier New" w:hAnsi="Courier New" w:cs="Courier New"/>
        </w:rPr>
        <w:t>abateeq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 xml:space="preserve">t)..         </w:t>
      </w:r>
      <w:proofErr w:type="gramStart"/>
      <w:r w:rsidRPr="00766F3F">
        <w:rPr>
          <w:rFonts w:ascii="Courier New" w:hAnsi="Courier New" w:cs="Courier New"/>
        </w:rPr>
        <w:t>ABATECOST(</w:t>
      </w:r>
      <w:proofErr w:type="gramEnd"/>
      <w:r w:rsidRPr="00766F3F">
        <w:rPr>
          <w:rFonts w:ascii="Courier New" w:hAnsi="Courier New" w:cs="Courier New"/>
        </w:rPr>
        <w:t>t)   =E= YGROSS(t) * cost1(t) * (MIU(t)**expcost2</w:t>
      </w:r>
      <w:del w:id="257" w:author="2016" w:date="2018-03-12T19:42:00Z">
        <w:r w:rsidRPr="00130A25">
          <w:rPr>
            <w:rFonts w:ascii="Courier New" w:hAnsi="Courier New" w:cs="Courier New"/>
          </w:rPr>
          <w:delText>) * (partfract(t)**(1-expcost2));</w:delText>
        </w:r>
      </w:del>
      <w:ins w:id="258" w:author="2016" w:date="2018-03-12T19:42:00Z">
        <w:r w:rsidRPr="00766F3F">
          <w:rPr>
            <w:rFonts w:ascii="Courier New" w:hAnsi="Courier New" w:cs="Courier New"/>
          </w:rPr>
          <w:t>);</w:t>
        </w:r>
      </w:ins>
    </w:p>
    <w:p w14:paraId="0980046F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66F3F">
        <w:rPr>
          <w:rFonts w:ascii="Courier New" w:hAnsi="Courier New" w:cs="Courier New"/>
        </w:rPr>
        <w:t>mcabateeq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 xml:space="preserve">t)..       </w:t>
      </w:r>
      <w:proofErr w:type="gramStart"/>
      <w:r w:rsidRPr="00766F3F">
        <w:rPr>
          <w:rFonts w:ascii="Courier New" w:hAnsi="Courier New" w:cs="Courier New"/>
        </w:rPr>
        <w:t>MCABATE(</w:t>
      </w:r>
      <w:proofErr w:type="gramEnd"/>
      <w:r w:rsidRPr="00766F3F">
        <w:rPr>
          <w:rFonts w:ascii="Courier New" w:hAnsi="Courier New" w:cs="Courier New"/>
        </w:rPr>
        <w:t xml:space="preserve">t)     =E= </w:t>
      </w:r>
      <w:proofErr w:type="spellStart"/>
      <w:r w:rsidRPr="00766F3F">
        <w:rPr>
          <w:rFonts w:ascii="Courier New" w:hAnsi="Courier New" w:cs="Courier New"/>
        </w:rPr>
        <w:t>pbacktime</w:t>
      </w:r>
      <w:proofErr w:type="spellEnd"/>
      <w:r w:rsidRPr="00766F3F">
        <w:rPr>
          <w:rFonts w:ascii="Courier New" w:hAnsi="Courier New" w:cs="Courier New"/>
        </w:rPr>
        <w:t xml:space="preserve">(t) </w:t>
      </w:r>
      <w:r w:rsidRPr="00766F3F">
        <w:rPr>
          <w:rFonts w:ascii="Courier New" w:hAnsi="Courier New" w:cs="Courier New"/>
        </w:rPr>
        <w:t>* MIU(t)**(expcost2-1);</w:t>
      </w:r>
    </w:p>
    <w:p w14:paraId="0F36DD6F" w14:textId="46B75C98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66F3F">
        <w:rPr>
          <w:rFonts w:ascii="Courier New" w:hAnsi="Courier New" w:cs="Courier New"/>
        </w:rPr>
        <w:t>carbpriceeq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 xml:space="preserve">t)..     </w:t>
      </w:r>
      <w:proofErr w:type="gramStart"/>
      <w:r w:rsidRPr="00766F3F">
        <w:rPr>
          <w:rFonts w:ascii="Courier New" w:hAnsi="Courier New" w:cs="Courier New"/>
        </w:rPr>
        <w:t>CPRICE(</w:t>
      </w:r>
      <w:proofErr w:type="gramEnd"/>
      <w:r w:rsidRPr="00766F3F">
        <w:rPr>
          <w:rFonts w:ascii="Courier New" w:hAnsi="Courier New" w:cs="Courier New"/>
        </w:rPr>
        <w:t xml:space="preserve">t)      =E= </w:t>
      </w:r>
      <w:proofErr w:type="spellStart"/>
      <w:r w:rsidRPr="00766F3F">
        <w:rPr>
          <w:rFonts w:ascii="Courier New" w:hAnsi="Courier New" w:cs="Courier New"/>
        </w:rPr>
        <w:t>pbacktime</w:t>
      </w:r>
      <w:proofErr w:type="spellEnd"/>
      <w:r w:rsidRPr="00766F3F">
        <w:rPr>
          <w:rFonts w:ascii="Courier New" w:hAnsi="Courier New" w:cs="Courier New"/>
        </w:rPr>
        <w:t>(t) * (MIU(t</w:t>
      </w:r>
      <w:del w:id="259" w:author="2016" w:date="2018-03-12T19:42:00Z">
        <w:r w:rsidRPr="00130A25">
          <w:rPr>
            <w:rFonts w:ascii="Courier New" w:hAnsi="Courier New" w:cs="Courier New"/>
          </w:rPr>
          <w:delText>)/partfract(t</w:delText>
        </w:r>
      </w:del>
      <w:r w:rsidRPr="00766F3F">
        <w:rPr>
          <w:rFonts w:ascii="Courier New" w:hAnsi="Courier New" w:cs="Courier New"/>
        </w:rPr>
        <w:t>))**(expcost2-1);</w:t>
      </w:r>
    </w:p>
    <w:p w14:paraId="46D9AD43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</w:p>
    <w:p w14:paraId="27D8B730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*Climate and carbon cycle</w:t>
      </w:r>
    </w:p>
    <w:p w14:paraId="3FF869BB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66F3F">
        <w:rPr>
          <w:rFonts w:ascii="Courier New" w:hAnsi="Courier New" w:cs="Courier New"/>
        </w:rPr>
        <w:t>mmat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 xml:space="preserve">t+1)..          </w:t>
      </w:r>
      <w:proofErr w:type="gramStart"/>
      <w:r w:rsidRPr="00766F3F">
        <w:rPr>
          <w:rFonts w:ascii="Courier New" w:hAnsi="Courier New" w:cs="Courier New"/>
        </w:rPr>
        <w:t>MAT(</w:t>
      </w:r>
      <w:proofErr w:type="gramEnd"/>
      <w:r w:rsidRPr="00766F3F">
        <w:rPr>
          <w:rFonts w:ascii="Courier New" w:hAnsi="Courier New" w:cs="Courier New"/>
        </w:rPr>
        <w:t>t+1)       =E= MAT(t)*b11 + MU(t)*b21 + (E(t)*(5/3.666));</w:t>
      </w:r>
    </w:p>
    <w:p w14:paraId="37FCF4BD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</w:t>
      </w:r>
      <w:proofErr w:type="gramStart"/>
      <w:r w:rsidRPr="00766F3F">
        <w:rPr>
          <w:rFonts w:ascii="Courier New" w:hAnsi="Courier New" w:cs="Courier New"/>
        </w:rPr>
        <w:t>mml(</w:t>
      </w:r>
      <w:proofErr w:type="gramEnd"/>
      <w:r w:rsidRPr="00766F3F">
        <w:rPr>
          <w:rFonts w:ascii="Courier New" w:hAnsi="Courier New" w:cs="Courier New"/>
        </w:rPr>
        <w:t xml:space="preserve">t+1)..           </w:t>
      </w:r>
      <w:proofErr w:type="gramStart"/>
      <w:r w:rsidRPr="00766F3F">
        <w:rPr>
          <w:rFonts w:ascii="Courier New" w:hAnsi="Courier New" w:cs="Courier New"/>
        </w:rPr>
        <w:t>ML(</w:t>
      </w:r>
      <w:proofErr w:type="gramEnd"/>
      <w:r w:rsidRPr="00766F3F">
        <w:rPr>
          <w:rFonts w:ascii="Courier New" w:hAnsi="Courier New" w:cs="Courier New"/>
        </w:rPr>
        <w:t xml:space="preserve">t+1)       </w:t>
      </w:r>
      <w:r w:rsidRPr="00766F3F">
        <w:rPr>
          <w:rFonts w:ascii="Courier New" w:hAnsi="Courier New" w:cs="Courier New"/>
        </w:rPr>
        <w:t xml:space="preserve"> =E= ML(t)*b33  + MU(t)*b23;</w:t>
      </w:r>
    </w:p>
    <w:p w14:paraId="7E45CD46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66F3F">
        <w:rPr>
          <w:rFonts w:ascii="Courier New" w:hAnsi="Courier New" w:cs="Courier New"/>
        </w:rPr>
        <w:t>mmu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 xml:space="preserve">t+1)..           </w:t>
      </w:r>
      <w:proofErr w:type="gramStart"/>
      <w:r w:rsidRPr="00766F3F">
        <w:rPr>
          <w:rFonts w:ascii="Courier New" w:hAnsi="Courier New" w:cs="Courier New"/>
        </w:rPr>
        <w:t>MU(</w:t>
      </w:r>
      <w:proofErr w:type="gramEnd"/>
      <w:r w:rsidRPr="00766F3F">
        <w:rPr>
          <w:rFonts w:ascii="Courier New" w:hAnsi="Courier New" w:cs="Courier New"/>
        </w:rPr>
        <w:t>t+1)        =E= MAT(t)*b12 + MU(t)*b22 + ML(t)*b32;</w:t>
      </w:r>
    </w:p>
    <w:p w14:paraId="56E0F5BB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66F3F">
        <w:rPr>
          <w:rFonts w:ascii="Courier New" w:hAnsi="Courier New" w:cs="Courier New"/>
        </w:rPr>
        <w:t>tatmeq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 xml:space="preserve">t+1)..        </w:t>
      </w:r>
      <w:proofErr w:type="gramStart"/>
      <w:r w:rsidRPr="00766F3F">
        <w:rPr>
          <w:rFonts w:ascii="Courier New" w:hAnsi="Courier New" w:cs="Courier New"/>
        </w:rPr>
        <w:t>TATM(</w:t>
      </w:r>
      <w:proofErr w:type="gramEnd"/>
      <w:r w:rsidRPr="00766F3F">
        <w:rPr>
          <w:rFonts w:ascii="Courier New" w:hAnsi="Courier New" w:cs="Courier New"/>
        </w:rPr>
        <w:t>t+1)      =E= TATM(t) + c1 * ((FORC(t+1)-(fco22x/t2xco2)*TATM(t))-(c3*(TATM(t)-TOCEAN(t))));</w:t>
      </w:r>
    </w:p>
    <w:p w14:paraId="0F3FF827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66F3F">
        <w:rPr>
          <w:rFonts w:ascii="Courier New" w:hAnsi="Courier New" w:cs="Courier New"/>
        </w:rPr>
        <w:t>toceaneq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 xml:space="preserve">t+1)..      </w:t>
      </w:r>
      <w:proofErr w:type="gramStart"/>
      <w:r w:rsidRPr="00766F3F">
        <w:rPr>
          <w:rFonts w:ascii="Courier New" w:hAnsi="Courier New" w:cs="Courier New"/>
        </w:rPr>
        <w:t>TOCEA</w:t>
      </w:r>
      <w:r w:rsidRPr="00766F3F">
        <w:rPr>
          <w:rFonts w:ascii="Courier New" w:hAnsi="Courier New" w:cs="Courier New"/>
        </w:rPr>
        <w:t>N(</w:t>
      </w:r>
      <w:proofErr w:type="gramEnd"/>
      <w:r w:rsidRPr="00766F3F">
        <w:rPr>
          <w:rFonts w:ascii="Courier New" w:hAnsi="Courier New" w:cs="Courier New"/>
        </w:rPr>
        <w:t>t+1)    =E= TOCEAN(t) + c4*(TATM(t)-TOCEAN(t));</w:t>
      </w:r>
    </w:p>
    <w:p w14:paraId="241FB541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</w:p>
    <w:p w14:paraId="6F794438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*Economic variables</w:t>
      </w:r>
    </w:p>
    <w:p w14:paraId="1A3B0EBC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66F3F">
        <w:rPr>
          <w:rFonts w:ascii="Courier New" w:hAnsi="Courier New" w:cs="Courier New"/>
        </w:rPr>
        <w:t>ygrosseq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 xml:space="preserve">t)..        </w:t>
      </w:r>
      <w:proofErr w:type="gramStart"/>
      <w:r w:rsidRPr="00766F3F">
        <w:rPr>
          <w:rFonts w:ascii="Courier New" w:hAnsi="Courier New" w:cs="Courier New"/>
        </w:rPr>
        <w:t>YGROSS(</w:t>
      </w:r>
      <w:proofErr w:type="gramEnd"/>
      <w:r w:rsidRPr="00766F3F">
        <w:rPr>
          <w:rFonts w:ascii="Courier New" w:hAnsi="Courier New" w:cs="Courier New"/>
        </w:rPr>
        <w:t>t)      =E= (al(t)*(L(t)/1000)**(1-GAMA))*(K(t)**GAMA);</w:t>
      </w:r>
    </w:p>
    <w:p w14:paraId="66B0F579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66F3F">
        <w:rPr>
          <w:rFonts w:ascii="Courier New" w:hAnsi="Courier New" w:cs="Courier New"/>
        </w:rPr>
        <w:t>yneteq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 xml:space="preserve">t)..          </w:t>
      </w:r>
      <w:proofErr w:type="gramStart"/>
      <w:r w:rsidRPr="00766F3F">
        <w:rPr>
          <w:rFonts w:ascii="Courier New" w:hAnsi="Courier New" w:cs="Courier New"/>
        </w:rPr>
        <w:t>YNET(</w:t>
      </w:r>
      <w:proofErr w:type="gramEnd"/>
      <w:r w:rsidRPr="00766F3F">
        <w:rPr>
          <w:rFonts w:ascii="Courier New" w:hAnsi="Courier New" w:cs="Courier New"/>
        </w:rPr>
        <w:t>t)        =E= YGROSS(t)*(1-damfrac(t));</w:t>
      </w:r>
    </w:p>
    <w:p w14:paraId="2DC5FF1F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66F3F">
        <w:rPr>
          <w:rFonts w:ascii="Courier New" w:hAnsi="Courier New" w:cs="Courier New"/>
        </w:rPr>
        <w:t>yy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 xml:space="preserve">t)..              </w:t>
      </w:r>
      <w:proofErr w:type="gramStart"/>
      <w:r w:rsidRPr="00766F3F">
        <w:rPr>
          <w:rFonts w:ascii="Courier New" w:hAnsi="Courier New" w:cs="Courier New"/>
        </w:rPr>
        <w:t>Y(</w:t>
      </w:r>
      <w:proofErr w:type="gramEnd"/>
      <w:r w:rsidRPr="00766F3F">
        <w:rPr>
          <w:rFonts w:ascii="Courier New" w:hAnsi="Courier New" w:cs="Courier New"/>
        </w:rPr>
        <w:t xml:space="preserve">t)  </w:t>
      </w:r>
      <w:r w:rsidRPr="00766F3F">
        <w:rPr>
          <w:rFonts w:ascii="Courier New" w:hAnsi="Courier New" w:cs="Courier New"/>
        </w:rPr>
        <w:t xml:space="preserve">         =E= YNET(t) - ABATECOST(t);</w:t>
      </w:r>
    </w:p>
    <w:p w14:paraId="0368203E" w14:textId="77777777" w:rsidR="00000000" w:rsidRPr="00130A25" w:rsidRDefault="00235AC6" w:rsidP="00130A25">
      <w:pPr>
        <w:pStyle w:val="PlainText"/>
        <w:rPr>
          <w:del w:id="260" w:author="2016" w:date="2018-03-12T19:42:00Z"/>
          <w:rFonts w:ascii="Courier New" w:hAnsi="Courier New" w:cs="Courier New"/>
        </w:rPr>
      </w:pPr>
    </w:p>
    <w:p w14:paraId="1FD90BC6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</w:t>
      </w:r>
      <w:proofErr w:type="gramStart"/>
      <w:r w:rsidRPr="00766F3F">
        <w:rPr>
          <w:rFonts w:ascii="Courier New" w:hAnsi="Courier New" w:cs="Courier New"/>
        </w:rPr>
        <w:t>cc(</w:t>
      </w:r>
      <w:proofErr w:type="gramEnd"/>
      <w:r w:rsidRPr="00766F3F">
        <w:rPr>
          <w:rFonts w:ascii="Courier New" w:hAnsi="Courier New" w:cs="Courier New"/>
        </w:rPr>
        <w:t xml:space="preserve">t)..              </w:t>
      </w:r>
      <w:proofErr w:type="gramStart"/>
      <w:r w:rsidRPr="00766F3F">
        <w:rPr>
          <w:rFonts w:ascii="Courier New" w:hAnsi="Courier New" w:cs="Courier New"/>
        </w:rPr>
        <w:t>C(</w:t>
      </w:r>
      <w:proofErr w:type="gramEnd"/>
      <w:r w:rsidRPr="00766F3F">
        <w:rPr>
          <w:rFonts w:ascii="Courier New" w:hAnsi="Courier New" w:cs="Courier New"/>
        </w:rPr>
        <w:t>t)           =E= Y(t) - I(t);</w:t>
      </w:r>
    </w:p>
    <w:p w14:paraId="64A577A8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66F3F">
        <w:rPr>
          <w:rFonts w:ascii="Courier New" w:hAnsi="Courier New" w:cs="Courier New"/>
        </w:rPr>
        <w:t>cpce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 xml:space="preserve">t)..            </w:t>
      </w:r>
      <w:proofErr w:type="gramStart"/>
      <w:r w:rsidRPr="00766F3F">
        <w:rPr>
          <w:rFonts w:ascii="Courier New" w:hAnsi="Courier New" w:cs="Courier New"/>
        </w:rPr>
        <w:t>CPC(</w:t>
      </w:r>
      <w:proofErr w:type="gramEnd"/>
      <w:r w:rsidRPr="00766F3F">
        <w:rPr>
          <w:rFonts w:ascii="Courier New" w:hAnsi="Courier New" w:cs="Courier New"/>
        </w:rPr>
        <w:t>t)         =E= 1000 * C(t) / L(t);</w:t>
      </w:r>
    </w:p>
    <w:p w14:paraId="4CA9A903" w14:textId="77777777" w:rsidR="00000000" w:rsidRPr="00130A25" w:rsidRDefault="00235AC6" w:rsidP="00130A25">
      <w:pPr>
        <w:pStyle w:val="PlainText"/>
        <w:rPr>
          <w:del w:id="261" w:author="2016" w:date="2018-03-12T19:42:00Z"/>
          <w:rFonts w:ascii="Courier New" w:hAnsi="Courier New" w:cs="Courier New"/>
        </w:rPr>
      </w:pPr>
    </w:p>
    <w:p w14:paraId="3AEC41DF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66F3F">
        <w:rPr>
          <w:rFonts w:ascii="Courier New" w:hAnsi="Courier New" w:cs="Courier New"/>
        </w:rPr>
        <w:t>seq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 xml:space="preserve">t)..             </w:t>
      </w:r>
      <w:proofErr w:type="gramStart"/>
      <w:r w:rsidRPr="00766F3F">
        <w:rPr>
          <w:rFonts w:ascii="Courier New" w:hAnsi="Courier New" w:cs="Courier New"/>
        </w:rPr>
        <w:t>I(</w:t>
      </w:r>
      <w:proofErr w:type="gramEnd"/>
      <w:r w:rsidRPr="00766F3F">
        <w:rPr>
          <w:rFonts w:ascii="Courier New" w:hAnsi="Courier New" w:cs="Courier New"/>
        </w:rPr>
        <w:t>t)           =E= S(t) * Y(t);</w:t>
      </w:r>
    </w:p>
    <w:p w14:paraId="14A7D9B0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66F3F">
        <w:rPr>
          <w:rFonts w:ascii="Courier New" w:hAnsi="Courier New" w:cs="Courier New"/>
        </w:rPr>
        <w:t>kk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 xml:space="preserve">t+1)..            </w:t>
      </w:r>
      <w:proofErr w:type="gramStart"/>
      <w:r w:rsidRPr="00766F3F">
        <w:rPr>
          <w:rFonts w:ascii="Courier New" w:hAnsi="Courier New" w:cs="Courier New"/>
        </w:rPr>
        <w:t>K(</w:t>
      </w:r>
      <w:proofErr w:type="gramEnd"/>
      <w:r w:rsidRPr="00766F3F">
        <w:rPr>
          <w:rFonts w:ascii="Courier New" w:hAnsi="Courier New" w:cs="Courier New"/>
        </w:rPr>
        <w:t>t+1)         =L= (1-dk</w:t>
      </w:r>
      <w:r w:rsidRPr="00766F3F">
        <w:rPr>
          <w:rFonts w:ascii="Courier New" w:hAnsi="Courier New" w:cs="Courier New"/>
        </w:rPr>
        <w:t>)**</w:t>
      </w:r>
      <w:proofErr w:type="spellStart"/>
      <w:r w:rsidRPr="00766F3F">
        <w:rPr>
          <w:rFonts w:ascii="Courier New" w:hAnsi="Courier New" w:cs="Courier New"/>
        </w:rPr>
        <w:t>tstep</w:t>
      </w:r>
      <w:proofErr w:type="spellEnd"/>
      <w:r w:rsidRPr="00766F3F">
        <w:rPr>
          <w:rFonts w:ascii="Courier New" w:hAnsi="Courier New" w:cs="Courier New"/>
        </w:rPr>
        <w:t xml:space="preserve"> * K(t) + </w:t>
      </w:r>
      <w:proofErr w:type="spellStart"/>
      <w:r w:rsidRPr="00766F3F">
        <w:rPr>
          <w:rFonts w:ascii="Courier New" w:hAnsi="Courier New" w:cs="Courier New"/>
        </w:rPr>
        <w:t>tstep</w:t>
      </w:r>
      <w:proofErr w:type="spellEnd"/>
      <w:r w:rsidRPr="00766F3F">
        <w:rPr>
          <w:rFonts w:ascii="Courier New" w:hAnsi="Courier New" w:cs="Courier New"/>
        </w:rPr>
        <w:t xml:space="preserve"> * I(t);</w:t>
      </w:r>
    </w:p>
    <w:p w14:paraId="0656E7F8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66F3F">
        <w:rPr>
          <w:rFonts w:ascii="Courier New" w:hAnsi="Courier New" w:cs="Courier New"/>
        </w:rPr>
        <w:t>rieq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 xml:space="preserve">t+1)..          </w:t>
      </w:r>
      <w:proofErr w:type="gramStart"/>
      <w:r w:rsidRPr="00766F3F">
        <w:rPr>
          <w:rFonts w:ascii="Courier New" w:hAnsi="Courier New" w:cs="Courier New"/>
        </w:rPr>
        <w:t>RI(</w:t>
      </w:r>
      <w:proofErr w:type="gramEnd"/>
      <w:r w:rsidRPr="00766F3F">
        <w:rPr>
          <w:rFonts w:ascii="Courier New" w:hAnsi="Courier New" w:cs="Courier New"/>
        </w:rPr>
        <w:t>t)          =E= (1+prstp) * (CPC(t+1)/CPC(t))**(</w:t>
      </w:r>
      <w:proofErr w:type="spellStart"/>
      <w:r w:rsidRPr="00766F3F">
        <w:rPr>
          <w:rFonts w:ascii="Courier New" w:hAnsi="Courier New" w:cs="Courier New"/>
        </w:rPr>
        <w:t>elasmu</w:t>
      </w:r>
      <w:proofErr w:type="spellEnd"/>
      <w:r w:rsidRPr="00766F3F">
        <w:rPr>
          <w:rFonts w:ascii="Courier New" w:hAnsi="Courier New" w:cs="Courier New"/>
        </w:rPr>
        <w:t>/</w:t>
      </w:r>
      <w:proofErr w:type="spellStart"/>
      <w:r w:rsidRPr="00766F3F">
        <w:rPr>
          <w:rFonts w:ascii="Courier New" w:hAnsi="Courier New" w:cs="Courier New"/>
        </w:rPr>
        <w:t>tstep</w:t>
      </w:r>
      <w:proofErr w:type="spellEnd"/>
      <w:r w:rsidRPr="00766F3F">
        <w:rPr>
          <w:rFonts w:ascii="Courier New" w:hAnsi="Courier New" w:cs="Courier New"/>
        </w:rPr>
        <w:t>) - 1;</w:t>
      </w:r>
    </w:p>
    <w:p w14:paraId="4F0DBCF4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</w:p>
    <w:p w14:paraId="5D16CEC1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*Utility</w:t>
      </w:r>
    </w:p>
    <w:p w14:paraId="4F06B474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66F3F">
        <w:rPr>
          <w:rFonts w:ascii="Courier New" w:hAnsi="Courier New" w:cs="Courier New"/>
        </w:rPr>
        <w:t>cemutotpereq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 xml:space="preserve">t)..    </w:t>
      </w:r>
      <w:proofErr w:type="gramStart"/>
      <w:r w:rsidRPr="00766F3F">
        <w:rPr>
          <w:rFonts w:ascii="Courier New" w:hAnsi="Courier New" w:cs="Courier New"/>
        </w:rPr>
        <w:t>CEMUTOTPER(</w:t>
      </w:r>
      <w:proofErr w:type="gramEnd"/>
      <w:r w:rsidRPr="00766F3F">
        <w:rPr>
          <w:rFonts w:ascii="Courier New" w:hAnsi="Courier New" w:cs="Courier New"/>
        </w:rPr>
        <w:t xml:space="preserve">t)  =E= PERIODU(t) * L(t) * </w:t>
      </w:r>
      <w:proofErr w:type="spellStart"/>
      <w:r w:rsidRPr="00766F3F">
        <w:rPr>
          <w:rFonts w:ascii="Courier New" w:hAnsi="Courier New" w:cs="Courier New"/>
        </w:rPr>
        <w:t>rr</w:t>
      </w:r>
      <w:proofErr w:type="spellEnd"/>
      <w:r w:rsidRPr="00766F3F">
        <w:rPr>
          <w:rFonts w:ascii="Courier New" w:hAnsi="Courier New" w:cs="Courier New"/>
        </w:rPr>
        <w:t>(t);</w:t>
      </w:r>
    </w:p>
    <w:p w14:paraId="4F45A706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66F3F">
        <w:rPr>
          <w:rFonts w:ascii="Courier New" w:hAnsi="Courier New" w:cs="Courier New"/>
        </w:rPr>
        <w:t>periodueq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 xml:space="preserve">t)..       </w:t>
      </w:r>
      <w:proofErr w:type="gramStart"/>
      <w:r w:rsidRPr="00766F3F">
        <w:rPr>
          <w:rFonts w:ascii="Courier New" w:hAnsi="Courier New" w:cs="Courier New"/>
        </w:rPr>
        <w:t>PERIODU(</w:t>
      </w:r>
      <w:proofErr w:type="gramEnd"/>
      <w:r w:rsidRPr="00766F3F">
        <w:rPr>
          <w:rFonts w:ascii="Courier New" w:hAnsi="Courier New" w:cs="Courier New"/>
        </w:rPr>
        <w:t>t)     =E= ((C(T)*1</w:t>
      </w:r>
      <w:r w:rsidRPr="00766F3F">
        <w:rPr>
          <w:rFonts w:ascii="Courier New" w:hAnsi="Courier New" w:cs="Courier New"/>
        </w:rPr>
        <w:t>000/L(T))**(1-elasmu)-1)/(1-elasmu)-1;</w:t>
      </w:r>
    </w:p>
    <w:p w14:paraId="3E2565B3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 </w:t>
      </w:r>
      <w:proofErr w:type="gramStart"/>
      <w:r w:rsidRPr="00766F3F">
        <w:rPr>
          <w:rFonts w:ascii="Courier New" w:hAnsi="Courier New" w:cs="Courier New"/>
        </w:rPr>
        <w:t>util..</w:t>
      </w:r>
      <w:proofErr w:type="gramEnd"/>
      <w:r w:rsidRPr="00766F3F">
        <w:rPr>
          <w:rFonts w:ascii="Courier New" w:hAnsi="Courier New" w:cs="Courier New"/>
        </w:rPr>
        <w:t xml:space="preserve">               UTILITY        =E= </w:t>
      </w:r>
      <w:proofErr w:type="spellStart"/>
      <w:r w:rsidRPr="00766F3F">
        <w:rPr>
          <w:rFonts w:ascii="Courier New" w:hAnsi="Courier New" w:cs="Courier New"/>
        </w:rPr>
        <w:t>tstep</w:t>
      </w:r>
      <w:proofErr w:type="spellEnd"/>
      <w:r w:rsidRPr="00766F3F">
        <w:rPr>
          <w:rFonts w:ascii="Courier New" w:hAnsi="Courier New" w:cs="Courier New"/>
        </w:rPr>
        <w:t xml:space="preserve"> * scale1 * </w:t>
      </w:r>
      <w:proofErr w:type="gramStart"/>
      <w:r w:rsidRPr="00766F3F">
        <w:rPr>
          <w:rFonts w:ascii="Courier New" w:hAnsi="Courier New" w:cs="Courier New"/>
        </w:rPr>
        <w:t>sum(</w:t>
      </w:r>
      <w:proofErr w:type="gramEnd"/>
      <w:r w:rsidRPr="00766F3F">
        <w:rPr>
          <w:rFonts w:ascii="Courier New" w:hAnsi="Courier New" w:cs="Courier New"/>
        </w:rPr>
        <w:t>t,  CEMUTOTPER(t)) + scale2 ;</w:t>
      </w:r>
    </w:p>
    <w:p w14:paraId="3BBB59AC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</w:p>
    <w:p w14:paraId="1D6BE691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*Resource limit</w:t>
      </w:r>
    </w:p>
    <w:p w14:paraId="4F78FC4D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66F3F">
        <w:rPr>
          <w:rFonts w:ascii="Courier New" w:hAnsi="Courier New" w:cs="Courier New"/>
        </w:rPr>
        <w:t>CCA.up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 xml:space="preserve">t)       = </w:t>
      </w:r>
      <w:proofErr w:type="spellStart"/>
      <w:r w:rsidRPr="00766F3F">
        <w:rPr>
          <w:rFonts w:ascii="Courier New" w:hAnsi="Courier New" w:cs="Courier New"/>
        </w:rPr>
        <w:t>fosslim</w:t>
      </w:r>
      <w:proofErr w:type="spellEnd"/>
      <w:r w:rsidRPr="00766F3F">
        <w:rPr>
          <w:rFonts w:ascii="Courier New" w:hAnsi="Courier New" w:cs="Courier New"/>
        </w:rPr>
        <w:t>;</w:t>
      </w:r>
    </w:p>
    <w:p w14:paraId="6F73F594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</w:p>
    <w:p w14:paraId="4EA12647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 Control rate limits</w:t>
      </w:r>
    </w:p>
    <w:p w14:paraId="174640D8" w14:textId="23C5C4AA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66F3F">
        <w:rPr>
          <w:rFonts w:ascii="Courier New" w:hAnsi="Courier New" w:cs="Courier New"/>
        </w:rPr>
        <w:t>MIU.up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 xml:space="preserve">t)            = </w:t>
      </w:r>
      <w:proofErr w:type="spellStart"/>
      <w:r w:rsidRPr="00766F3F">
        <w:rPr>
          <w:rFonts w:ascii="Courier New" w:hAnsi="Courier New" w:cs="Courier New"/>
        </w:rPr>
        <w:t>limmiu</w:t>
      </w:r>
      <w:proofErr w:type="spellEnd"/>
      <w:del w:id="262" w:author="2016" w:date="2018-03-12T19:42:00Z">
        <w:r w:rsidRPr="00130A25">
          <w:rPr>
            <w:rFonts w:ascii="Courier New" w:hAnsi="Courier New" w:cs="Courier New"/>
          </w:rPr>
          <w:delText>*partfract(t);</w:delText>
        </w:r>
      </w:del>
      <w:ins w:id="263" w:author="2016" w:date="2018-03-12T19:42:00Z">
        <w:r w:rsidRPr="00766F3F">
          <w:rPr>
            <w:rFonts w:ascii="Courier New" w:hAnsi="Courier New" w:cs="Courier New"/>
          </w:rPr>
          <w:t>;</w:t>
        </w:r>
      </w:ins>
    </w:p>
    <w:p w14:paraId="7D326A25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66F3F">
        <w:rPr>
          <w:rFonts w:ascii="Courier New" w:hAnsi="Courier New" w:cs="Courier New"/>
        </w:rPr>
        <w:t>MIU.up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>t)$(</w:t>
      </w:r>
      <w:proofErr w:type="spellStart"/>
      <w:r w:rsidRPr="00766F3F">
        <w:rPr>
          <w:rFonts w:ascii="Courier New" w:hAnsi="Courier New" w:cs="Courier New"/>
        </w:rPr>
        <w:t>t.val</w:t>
      </w:r>
      <w:proofErr w:type="spellEnd"/>
      <w:r w:rsidRPr="00766F3F">
        <w:rPr>
          <w:rFonts w:ascii="Courier New" w:hAnsi="Courier New" w:cs="Courier New"/>
        </w:rPr>
        <w:t>&lt;30</w:t>
      </w:r>
      <w:r w:rsidRPr="00766F3F">
        <w:rPr>
          <w:rFonts w:ascii="Courier New" w:hAnsi="Courier New" w:cs="Courier New"/>
        </w:rPr>
        <w:t>) = 1;</w:t>
      </w:r>
    </w:p>
    <w:p w14:paraId="121EF8D1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</w:p>
    <w:p w14:paraId="493C28A4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</w:t>
      </w:r>
      <w:proofErr w:type="gramStart"/>
      <w:r w:rsidRPr="00766F3F">
        <w:rPr>
          <w:rFonts w:ascii="Courier New" w:hAnsi="Courier New" w:cs="Courier New"/>
        </w:rPr>
        <w:t>*  Upper</w:t>
      </w:r>
      <w:proofErr w:type="gramEnd"/>
      <w:r w:rsidRPr="00766F3F">
        <w:rPr>
          <w:rFonts w:ascii="Courier New" w:hAnsi="Courier New" w:cs="Courier New"/>
        </w:rPr>
        <w:t xml:space="preserve"> and lower bounds for stability</w:t>
      </w:r>
    </w:p>
    <w:p w14:paraId="751668CC" w14:textId="77777777" w:rsidR="00000000" w:rsidRPr="00130A25" w:rsidRDefault="00235AC6" w:rsidP="00130A25">
      <w:pPr>
        <w:pStyle w:val="PlainText"/>
        <w:rPr>
          <w:del w:id="264" w:author="2016" w:date="2018-03-12T19:42:00Z"/>
          <w:rFonts w:ascii="Courier New" w:hAnsi="Courier New" w:cs="Courier New"/>
        </w:rPr>
      </w:pPr>
    </w:p>
    <w:p w14:paraId="23EFF6B1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K.LO(</w:t>
      </w:r>
      <w:proofErr w:type="gramEnd"/>
      <w:r w:rsidRPr="00766F3F">
        <w:rPr>
          <w:rFonts w:ascii="Courier New" w:hAnsi="Courier New" w:cs="Courier New"/>
        </w:rPr>
        <w:t>t)         = 1;</w:t>
      </w:r>
    </w:p>
    <w:p w14:paraId="47D7B958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MAT.LO(</w:t>
      </w:r>
      <w:proofErr w:type="gramEnd"/>
      <w:r w:rsidRPr="00766F3F">
        <w:rPr>
          <w:rFonts w:ascii="Courier New" w:hAnsi="Courier New" w:cs="Courier New"/>
        </w:rPr>
        <w:t>t)       = 10;</w:t>
      </w:r>
    </w:p>
    <w:p w14:paraId="39EE4507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MU.LO(</w:t>
      </w:r>
      <w:proofErr w:type="gramEnd"/>
      <w:r w:rsidRPr="00766F3F">
        <w:rPr>
          <w:rFonts w:ascii="Courier New" w:hAnsi="Courier New" w:cs="Courier New"/>
        </w:rPr>
        <w:t>t)        = 100;</w:t>
      </w:r>
    </w:p>
    <w:p w14:paraId="04DAF224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ML.LO(</w:t>
      </w:r>
      <w:proofErr w:type="gramEnd"/>
      <w:r w:rsidRPr="00766F3F">
        <w:rPr>
          <w:rFonts w:ascii="Courier New" w:hAnsi="Courier New" w:cs="Courier New"/>
        </w:rPr>
        <w:t>t)        = 1000;</w:t>
      </w:r>
    </w:p>
    <w:p w14:paraId="5E880553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C.LO(</w:t>
      </w:r>
      <w:proofErr w:type="gramEnd"/>
      <w:r w:rsidRPr="00766F3F">
        <w:rPr>
          <w:rFonts w:ascii="Courier New" w:hAnsi="Courier New" w:cs="Courier New"/>
        </w:rPr>
        <w:t>t)         = 2;</w:t>
      </w:r>
    </w:p>
    <w:p w14:paraId="23412E7A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TOCEAN.UP(</w:t>
      </w:r>
      <w:proofErr w:type="gramEnd"/>
      <w:r w:rsidRPr="00766F3F">
        <w:rPr>
          <w:rFonts w:ascii="Courier New" w:hAnsi="Courier New" w:cs="Courier New"/>
        </w:rPr>
        <w:t>t)    = 20;</w:t>
      </w:r>
    </w:p>
    <w:p w14:paraId="16A0B253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TOCEAN.LO(</w:t>
      </w:r>
      <w:proofErr w:type="gramEnd"/>
      <w:r w:rsidRPr="00766F3F">
        <w:rPr>
          <w:rFonts w:ascii="Courier New" w:hAnsi="Courier New" w:cs="Courier New"/>
        </w:rPr>
        <w:t>t)    = -1;</w:t>
      </w:r>
    </w:p>
    <w:p w14:paraId="2DE5CFE1" w14:textId="77BF5F6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TATM.UP(</w:t>
      </w:r>
      <w:proofErr w:type="gramEnd"/>
      <w:r w:rsidRPr="00766F3F">
        <w:rPr>
          <w:rFonts w:ascii="Courier New" w:hAnsi="Courier New" w:cs="Courier New"/>
        </w:rPr>
        <w:t xml:space="preserve">t)      = </w:t>
      </w:r>
      <w:del w:id="265" w:author="2016" w:date="2018-03-12T19:42:00Z">
        <w:r w:rsidRPr="00130A25">
          <w:rPr>
            <w:rFonts w:ascii="Courier New" w:hAnsi="Courier New" w:cs="Courier New"/>
          </w:rPr>
          <w:delText>40</w:delText>
        </w:r>
      </w:del>
      <w:ins w:id="266" w:author="2016" w:date="2018-03-12T19:42:00Z">
        <w:r w:rsidRPr="00766F3F">
          <w:rPr>
            <w:rFonts w:ascii="Courier New" w:hAnsi="Courier New" w:cs="Courier New"/>
          </w:rPr>
          <w:t>20</w:t>
        </w:r>
      </w:ins>
      <w:r w:rsidRPr="00766F3F">
        <w:rPr>
          <w:rFonts w:ascii="Courier New" w:hAnsi="Courier New" w:cs="Courier New"/>
        </w:rPr>
        <w:t>;</w:t>
      </w:r>
    </w:p>
    <w:p w14:paraId="6464A747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CPC.LO(</w:t>
      </w:r>
      <w:proofErr w:type="gramEnd"/>
      <w:r w:rsidRPr="00766F3F">
        <w:rPr>
          <w:rFonts w:ascii="Courier New" w:hAnsi="Courier New" w:cs="Courier New"/>
        </w:rPr>
        <w:t xml:space="preserve">t)      </w:t>
      </w:r>
      <w:ins w:id="267" w:author="2016" w:date="2018-03-12T19:42:00Z">
        <w:r w:rsidRPr="00766F3F">
          <w:rPr>
            <w:rFonts w:ascii="Courier New" w:hAnsi="Courier New" w:cs="Courier New"/>
          </w:rPr>
          <w:t xml:space="preserve"> </w:t>
        </w:r>
      </w:ins>
      <w:r w:rsidRPr="00766F3F">
        <w:rPr>
          <w:rFonts w:ascii="Courier New" w:hAnsi="Courier New" w:cs="Courier New"/>
        </w:rPr>
        <w:t>= .</w:t>
      </w:r>
      <w:r w:rsidRPr="00766F3F">
        <w:rPr>
          <w:rFonts w:ascii="Courier New" w:hAnsi="Courier New" w:cs="Courier New"/>
        </w:rPr>
        <w:t>01;</w:t>
      </w:r>
    </w:p>
    <w:p w14:paraId="04724602" w14:textId="77777777" w:rsidR="00000000" w:rsidRPr="00766F3F" w:rsidRDefault="00235AC6" w:rsidP="00766F3F">
      <w:pPr>
        <w:pStyle w:val="PlainText"/>
        <w:rPr>
          <w:ins w:id="268" w:author="2016" w:date="2018-03-12T19:42:00Z"/>
          <w:rFonts w:ascii="Courier New" w:hAnsi="Courier New" w:cs="Courier New"/>
        </w:rPr>
      </w:pPr>
      <w:proofErr w:type="gramStart"/>
      <w:ins w:id="269" w:author="2016" w:date="2018-03-12T19:42:00Z">
        <w:r w:rsidRPr="00766F3F">
          <w:rPr>
            <w:rFonts w:ascii="Courier New" w:hAnsi="Courier New" w:cs="Courier New"/>
          </w:rPr>
          <w:t>TATM.UP(</w:t>
        </w:r>
        <w:proofErr w:type="gramEnd"/>
        <w:r w:rsidRPr="00766F3F">
          <w:rPr>
            <w:rFonts w:ascii="Courier New" w:hAnsi="Courier New" w:cs="Courier New"/>
          </w:rPr>
          <w:t>t)      = 12;</w:t>
        </w:r>
      </w:ins>
    </w:p>
    <w:p w14:paraId="2EF46DD4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</w:p>
    <w:p w14:paraId="72263335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 Control variables</w:t>
      </w:r>
    </w:p>
    <w:p w14:paraId="03BBF805" w14:textId="77777777" w:rsidR="00000000" w:rsidRPr="00130A25" w:rsidRDefault="00235AC6" w:rsidP="00130A25">
      <w:pPr>
        <w:pStyle w:val="PlainText"/>
        <w:rPr>
          <w:del w:id="270" w:author="2016" w:date="2018-03-12T19:42:00Z"/>
          <w:rFonts w:ascii="Courier New" w:hAnsi="Courier New" w:cs="Courier New"/>
        </w:rPr>
      </w:pPr>
      <w:del w:id="271" w:author="2016" w:date="2018-03-12T19:42:00Z">
        <w:r w:rsidRPr="00130A25">
          <w:rPr>
            <w:rFonts w:ascii="Courier New" w:hAnsi="Courier New" w:cs="Courier New"/>
          </w:rPr>
          <w:delText>* Savings rate for asympotic equilibrium</w:delText>
        </w:r>
      </w:del>
    </w:p>
    <w:p w14:paraId="3E876640" w14:textId="29F716B7" w:rsidR="00000000" w:rsidRPr="00766F3F" w:rsidRDefault="00235AC6" w:rsidP="00766F3F">
      <w:pPr>
        <w:pStyle w:val="PlainText"/>
        <w:rPr>
          <w:ins w:id="272" w:author="2016" w:date="2018-03-12T19:42:00Z"/>
          <w:rFonts w:ascii="Courier New" w:hAnsi="Courier New" w:cs="Courier New"/>
        </w:rPr>
      </w:pPr>
      <w:del w:id="273" w:author="2016" w:date="2018-03-12T19:42:00Z">
        <w:r w:rsidRPr="00130A25">
          <w:rPr>
            <w:rFonts w:ascii="Courier New" w:hAnsi="Courier New" w:cs="Courier New"/>
          </w:rPr>
          <w:delText>S.FX</w:delText>
        </w:r>
      </w:del>
      <w:proofErr w:type="gramStart"/>
      <w:ins w:id="274" w:author="2016" w:date="2018-03-12T19:42:00Z">
        <w:r w:rsidRPr="00766F3F">
          <w:rPr>
            <w:rFonts w:ascii="Courier New" w:hAnsi="Courier New" w:cs="Courier New"/>
          </w:rPr>
          <w:t>set</w:t>
        </w:r>
        <w:proofErr w:type="gramEnd"/>
        <w:r w:rsidRPr="00766F3F">
          <w:rPr>
            <w:rFonts w:ascii="Courier New" w:hAnsi="Courier New" w:cs="Courier New"/>
          </w:rPr>
          <w:t xml:space="preserve"> lag10</w:t>
        </w:r>
      </w:ins>
      <w:r w:rsidRPr="00766F3F">
        <w:rPr>
          <w:rFonts w:ascii="Courier New" w:hAnsi="Courier New" w:cs="Courier New"/>
        </w:rPr>
        <w:t>(t</w:t>
      </w:r>
      <w:del w:id="275" w:author="2016" w:date="2018-03-12T19:42:00Z">
        <w:r w:rsidRPr="00130A25">
          <w:rPr>
            <w:rFonts w:ascii="Courier New" w:hAnsi="Courier New" w:cs="Courier New"/>
          </w:rPr>
          <w:delText>)$(</w:delText>
        </w:r>
      </w:del>
      <w:ins w:id="276" w:author="2016" w:date="2018-03-12T19:42:00Z">
        <w:r w:rsidRPr="00766F3F">
          <w:rPr>
            <w:rFonts w:ascii="Courier New" w:hAnsi="Courier New" w:cs="Courier New"/>
          </w:rPr>
          <w:t>) ;</w:t>
        </w:r>
      </w:ins>
    </w:p>
    <w:p w14:paraId="6B6A7199" w14:textId="072F2933" w:rsidR="00000000" w:rsidRPr="00766F3F" w:rsidRDefault="00235AC6" w:rsidP="00766F3F">
      <w:pPr>
        <w:pStyle w:val="PlainText"/>
        <w:rPr>
          <w:ins w:id="277" w:author="2016" w:date="2018-03-12T19:42:00Z"/>
          <w:rFonts w:ascii="Courier New" w:hAnsi="Courier New" w:cs="Courier New"/>
        </w:rPr>
      </w:pPr>
      <w:proofErr w:type="gramStart"/>
      <w:ins w:id="278" w:author="2016" w:date="2018-03-12T19:42:00Z">
        <w:r w:rsidRPr="00766F3F">
          <w:rPr>
            <w:rFonts w:ascii="Courier New" w:hAnsi="Courier New" w:cs="Courier New"/>
          </w:rPr>
          <w:t>lag10(</w:t>
        </w:r>
        <w:proofErr w:type="gramEnd"/>
        <w:r w:rsidRPr="00766F3F">
          <w:rPr>
            <w:rFonts w:ascii="Courier New" w:hAnsi="Courier New" w:cs="Courier New"/>
          </w:rPr>
          <w:t>t) =  yes$(</w:t>
        </w:r>
      </w:ins>
      <w:proofErr w:type="spellStart"/>
      <w:r w:rsidRPr="00766F3F">
        <w:rPr>
          <w:rFonts w:ascii="Courier New" w:hAnsi="Courier New" w:cs="Courier New"/>
        </w:rPr>
        <w:t>t.val</w:t>
      </w:r>
      <w:proofErr w:type="spellEnd"/>
      <w:del w:id="279" w:author="2016" w:date="2018-03-12T19:42:00Z">
        <w:r w:rsidRPr="00130A25">
          <w:rPr>
            <w:rFonts w:ascii="Courier New" w:hAnsi="Courier New" w:cs="Courier New"/>
          </w:rPr>
          <w:delText>&gt;50)</w:delText>
        </w:r>
      </w:del>
      <w:ins w:id="280" w:author="2016" w:date="2018-03-12T19:42:00Z">
        <w:r w:rsidRPr="00766F3F">
          <w:rPr>
            <w:rFonts w:ascii="Courier New" w:hAnsi="Courier New" w:cs="Courier New"/>
          </w:rPr>
          <w:t xml:space="preserve"> </w:t>
        </w:r>
        <w:proofErr w:type="spellStart"/>
        <w:r w:rsidRPr="00766F3F">
          <w:rPr>
            <w:rFonts w:ascii="Courier New" w:hAnsi="Courier New" w:cs="Courier New"/>
          </w:rPr>
          <w:t>gt</w:t>
        </w:r>
        <w:proofErr w:type="spellEnd"/>
        <w:r w:rsidRPr="00766F3F">
          <w:rPr>
            <w:rFonts w:ascii="Courier New" w:hAnsi="Courier New" w:cs="Courier New"/>
          </w:rPr>
          <w:t xml:space="preserve"> card(t)-10);</w:t>
        </w:r>
      </w:ins>
    </w:p>
    <w:p w14:paraId="6D94FE4E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ins w:id="281" w:author="2016" w:date="2018-03-12T19:42:00Z">
        <w:r w:rsidRPr="00766F3F">
          <w:rPr>
            <w:rFonts w:ascii="Courier New" w:hAnsi="Courier New" w:cs="Courier New"/>
          </w:rPr>
          <w:t>S.FX(</w:t>
        </w:r>
        <w:proofErr w:type="gramEnd"/>
        <w:r w:rsidRPr="00766F3F">
          <w:rPr>
            <w:rFonts w:ascii="Courier New" w:hAnsi="Courier New" w:cs="Courier New"/>
          </w:rPr>
          <w:t>lag10(t))</w:t>
        </w:r>
      </w:ins>
      <w:r w:rsidRPr="00766F3F">
        <w:rPr>
          <w:rFonts w:ascii="Courier New" w:hAnsi="Courier New" w:cs="Courier New"/>
        </w:rPr>
        <w:t xml:space="preserve"> = </w:t>
      </w:r>
      <w:proofErr w:type="spellStart"/>
      <w:r w:rsidRPr="00766F3F">
        <w:rPr>
          <w:rFonts w:ascii="Courier New" w:hAnsi="Courier New" w:cs="Courier New"/>
        </w:rPr>
        <w:t>optlrsav</w:t>
      </w:r>
      <w:proofErr w:type="spellEnd"/>
      <w:r w:rsidRPr="00766F3F">
        <w:rPr>
          <w:rFonts w:ascii="Courier New" w:hAnsi="Courier New" w:cs="Courier New"/>
        </w:rPr>
        <w:t>;</w:t>
      </w:r>
    </w:p>
    <w:p w14:paraId="374C3E47" w14:textId="77777777" w:rsidR="00000000" w:rsidRPr="00130A25" w:rsidRDefault="00235AC6" w:rsidP="00130A25">
      <w:pPr>
        <w:pStyle w:val="PlainText"/>
        <w:rPr>
          <w:del w:id="282" w:author="2016" w:date="2018-03-12T19:42:00Z"/>
          <w:rFonts w:ascii="Courier New" w:hAnsi="Courier New" w:cs="Courier New"/>
        </w:rPr>
      </w:pPr>
    </w:p>
    <w:p w14:paraId="02FDFED7" w14:textId="77777777" w:rsidR="00000000" w:rsidRPr="00130A25" w:rsidRDefault="00235AC6" w:rsidP="00130A25">
      <w:pPr>
        <w:pStyle w:val="PlainText"/>
        <w:rPr>
          <w:del w:id="283" w:author="2016" w:date="2018-03-12T19:42:00Z"/>
          <w:rFonts w:ascii="Courier New" w:hAnsi="Courier New" w:cs="Courier New"/>
        </w:rPr>
      </w:pPr>
      <w:del w:id="284" w:author="2016" w:date="2018-03-12T19:42:00Z">
        <w:r w:rsidRPr="00130A25">
          <w:rPr>
            <w:rFonts w:ascii="Courier New" w:hAnsi="Courier New" w:cs="Courier New"/>
          </w:rPr>
          <w:delText>* Base carbon price if base, otherwise optimized</w:delText>
        </w:r>
      </w:del>
    </w:p>
    <w:p w14:paraId="652637CC" w14:textId="77777777" w:rsidR="00000000" w:rsidRPr="00130A25" w:rsidRDefault="00235AC6" w:rsidP="00130A25">
      <w:pPr>
        <w:pStyle w:val="PlainText"/>
        <w:rPr>
          <w:del w:id="285" w:author="2016" w:date="2018-03-12T19:42:00Z"/>
          <w:rFonts w:ascii="Courier New" w:hAnsi="Courier New" w:cs="Courier New"/>
        </w:rPr>
      </w:pPr>
      <w:del w:id="286" w:author="2016" w:date="2018-03-12T19:42:00Z">
        <w:r w:rsidRPr="00130A25">
          <w:rPr>
            <w:rFonts w:ascii="Courier New" w:hAnsi="Courier New" w:cs="Courier New"/>
          </w:rPr>
          <w:delText>* Warning: If parameters are changed, the next equation might m</w:delText>
        </w:r>
        <w:r w:rsidRPr="00130A25">
          <w:rPr>
            <w:rFonts w:ascii="Courier New" w:hAnsi="Courier New" w:cs="Courier New"/>
          </w:rPr>
          <w:delText>ake base case infeasible.</w:delText>
        </w:r>
      </w:del>
    </w:p>
    <w:p w14:paraId="06378813" w14:textId="77777777" w:rsidR="00000000" w:rsidRPr="00130A25" w:rsidRDefault="00235AC6" w:rsidP="00130A25">
      <w:pPr>
        <w:pStyle w:val="PlainText"/>
        <w:rPr>
          <w:del w:id="287" w:author="2016" w:date="2018-03-12T19:42:00Z"/>
          <w:rFonts w:ascii="Courier New" w:hAnsi="Courier New" w:cs="Courier New"/>
        </w:rPr>
      </w:pPr>
      <w:del w:id="288" w:author="2016" w:date="2018-03-12T19:42:00Z">
        <w:r w:rsidRPr="00130A25">
          <w:rPr>
            <w:rFonts w:ascii="Courier New" w:hAnsi="Courier New" w:cs="Courier New"/>
          </w:rPr>
          <w:delText>* If so, reduce tnopol so that don't run out of resources.</w:delText>
        </w:r>
      </w:del>
    </w:p>
    <w:p w14:paraId="1B6BE7CB" w14:textId="77777777" w:rsidR="00000000" w:rsidRPr="00130A25" w:rsidRDefault="00235AC6" w:rsidP="00130A25">
      <w:pPr>
        <w:pStyle w:val="PlainText"/>
        <w:rPr>
          <w:del w:id="289" w:author="2016" w:date="2018-03-12T19:42:00Z"/>
          <w:rFonts w:ascii="Courier New" w:hAnsi="Courier New" w:cs="Courier New"/>
        </w:rPr>
      </w:pPr>
      <w:del w:id="290" w:author="2016" w:date="2018-03-12T19:42:00Z">
        <w:r w:rsidRPr="00130A25">
          <w:rPr>
            <w:rFonts w:ascii="Courier New" w:hAnsi="Courier New" w:cs="Courier New"/>
          </w:rPr>
          <w:delText>cprice.up(t)$(ifopt=0) = cpricebase(t);</w:delText>
        </w:r>
      </w:del>
    </w:p>
    <w:p w14:paraId="15A814A4" w14:textId="77777777" w:rsidR="00000000" w:rsidRPr="00130A25" w:rsidRDefault="00235AC6" w:rsidP="00130A25">
      <w:pPr>
        <w:pStyle w:val="PlainText"/>
        <w:rPr>
          <w:del w:id="291" w:author="2016" w:date="2018-03-12T19:42:00Z"/>
          <w:rFonts w:ascii="Courier New" w:hAnsi="Courier New" w:cs="Courier New"/>
        </w:rPr>
      </w:pPr>
      <w:del w:id="292" w:author="2016" w:date="2018-03-12T19:42:00Z">
        <w:r w:rsidRPr="00130A25">
          <w:rPr>
            <w:rFonts w:ascii="Courier New" w:hAnsi="Courier New" w:cs="Courier New"/>
          </w:rPr>
          <w:delText>cprice.up(t)$(t.val&gt;tnopol) = 1000;</w:delText>
        </w:r>
      </w:del>
    </w:p>
    <w:p w14:paraId="6C2C8C66" w14:textId="77777777" w:rsidR="00000000" w:rsidRPr="00130A25" w:rsidRDefault="00235AC6" w:rsidP="00130A25">
      <w:pPr>
        <w:pStyle w:val="PlainText"/>
        <w:rPr>
          <w:del w:id="293" w:author="2016" w:date="2018-03-12T19:42:00Z"/>
          <w:rFonts w:ascii="Courier New" w:hAnsi="Courier New" w:cs="Courier New"/>
        </w:rPr>
      </w:pPr>
      <w:del w:id="294" w:author="2016" w:date="2018-03-12T19:42:00Z">
        <w:r w:rsidRPr="00130A25">
          <w:rPr>
            <w:rFonts w:ascii="Courier New" w:hAnsi="Courier New" w:cs="Courier New"/>
          </w:rPr>
          <w:delText>cprice.up('1')=cpricebase('1');</w:delText>
        </w:r>
      </w:del>
    </w:p>
    <w:p w14:paraId="07ECDC9E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</w:p>
    <w:p w14:paraId="24D84AA1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 Initial conditions</w:t>
      </w:r>
    </w:p>
    <w:p w14:paraId="18B3C2EE" w14:textId="0413276F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CCA.FX(</w:t>
      </w:r>
      <w:proofErr w:type="spellStart"/>
      <w:proofErr w:type="gramEnd"/>
      <w:r w:rsidRPr="00766F3F">
        <w:rPr>
          <w:rFonts w:ascii="Courier New" w:hAnsi="Courier New" w:cs="Courier New"/>
        </w:rPr>
        <w:t>tfirst</w:t>
      </w:r>
      <w:proofErr w:type="spellEnd"/>
      <w:r w:rsidRPr="00766F3F">
        <w:rPr>
          <w:rFonts w:ascii="Courier New" w:hAnsi="Courier New" w:cs="Courier New"/>
        </w:rPr>
        <w:t xml:space="preserve">)    = </w:t>
      </w:r>
      <w:del w:id="295" w:author="2016" w:date="2018-03-12T19:42:00Z">
        <w:r w:rsidRPr="00130A25">
          <w:rPr>
            <w:rFonts w:ascii="Courier New" w:hAnsi="Courier New" w:cs="Courier New"/>
          </w:rPr>
          <w:delText>90</w:delText>
        </w:r>
      </w:del>
      <w:ins w:id="296" w:author="2016" w:date="2018-03-12T19:42:00Z">
        <w:r w:rsidRPr="00766F3F">
          <w:rPr>
            <w:rFonts w:ascii="Courier New" w:hAnsi="Courier New" w:cs="Courier New"/>
          </w:rPr>
          <w:t>400</w:t>
        </w:r>
      </w:ins>
      <w:r w:rsidRPr="00766F3F">
        <w:rPr>
          <w:rFonts w:ascii="Courier New" w:hAnsi="Courier New" w:cs="Courier New"/>
        </w:rPr>
        <w:t>;</w:t>
      </w:r>
    </w:p>
    <w:p w14:paraId="4349E007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K.FX(</w:t>
      </w:r>
      <w:proofErr w:type="spellStart"/>
      <w:proofErr w:type="gramEnd"/>
      <w:r w:rsidRPr="00766F3F">
        <w:rPr>
          <w:rFonts w:ascii="Courier New" w:hAnsi="Courier New" w:cs="Courier New"/>
        </w:rPr>
        <w:t>tfirst</w:t>
      </w:r>
      <w:proofErr w:type="spellEnd"/>
      <w:r w:rsidRPr="00766F3F">
        <w:rPr>
          <w:rFonts w:ascii="Courier New" w:hAnsi="Courier New" w:cs="Courier New"/>
        </w:rPr>
        <w:t>)      = k0;</w:t>
      </w:r>
    </w:p>
    <w:p w14:paraId="042455E5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MAT.FX(</w:t>
      </w:r>
      <w:proofErr w:type="spellStart"/>
      <w:proofErr w:type="gramEnd"/>
      <w:r w:rsidRPr="00766F3F">
        <w:rPr>
          <w:rFonts w:ascii="Courier New" w:hAnsi="Courier New" w:cs="Courier New"/>
        </w:rPr>
        <w:t>tfirst</w:t>
      </w:r>
      <w:proofErr w:type="spellEnd"/>
      <w:r w:rsidRPr="00766F3F">
        <w:rPr>
          <w:rFonts w:ascii="Courier New" w:hAnsi="Courier New" w:cs="Courier New"/>
        </w:rPr>
        <w:t>)    = mat0;</w:t>
      </w:r>
    </w:p>
    <w:p w14:paraId="00FFF482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MU.FX(</w:t>
      </w:r>
      <w:proofErr w:type="spellStart"/>
      <w:proofErr w:type="gramEnd"/>
      <w:r w:rsidRPr="00766F3F">
        <w:rPr>
          <w:rFonts w:ascii="Courier New" w:hAnsi="Courier New" w:cs="Courier New"/>
        </w:rPr>
        <w:t>tfirst</w:t>
      </w:r>
      <w:proofErr w:type="spellEnd"/>
      <w:r w:rsidRPr="00766F3F">
        <w:rPr>
          <w:rFonts w:ascii="Courier New" w:hAnsi="Courier New" w:cs="Courier New"/>
        </w:rPr>
        <w:t>)     =</w:t>
      </w:r>
      <w:r w:rsidRPr="00766F3F">
        <w:rPr>
          <w:rFonts w:ascii="Courier New" w:hAnsi="Courier New" w:cs="Courier New"/>
        </w:rPr>
        <w:t xml:space="preserve"> mu0;</w:t>
      </w:r>
    </w:p>
    <w:p w14:paraId="7653C92F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ML.FX(</w:t>
      </w:r>
      <w:proofErr w:type="spellStart"/>
      <w:proofErr w:type="gramEnd"/>
      <w:r w:rsidRPr="00766F3F">
        <w:rPr>
          <w:rFonts w:ascii="Courier New" w:hAnsi="Courier New" w:cs="Courier New"/>
        </w:rPr>
        <w:t>tfirst</w:t>
      </w:r>
      <w:proofErr w:type="spellEnd"/>
      <w:r w:rsidRPr="00766F3F">
        <w:rPr>
          <w:rFonts w:ascii="Courier New" w:hAnsi="Courier New" w:cs="Courier New"/>
        </w:rPr>
        <w:t>)     = ml0;</w:t>
      </w:r>
    </w:p>
    <w:p w14:paraId="075A057E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TATM.FX(</w:t>
      </w:r>
      <w:proofErr w:type="spellStart"/>
      <w:proofErr w:type="gramEnd"/>
      <w:r w:rsidRPr="00766F3F">
        <w:rPr>
          <w:rFonts w:ascii="Courier New" w:hAnsi="Courier New" w:cs="Courier New"/>
        </w:rPr>
        <w:t>tfirst</w:t>
      </w:r>
      <w:proofErr w:type="spellEnd"/>
      <w:r w:rsidRPr="00766F3F">
        <w:rPr>
          <w:rFonts w:ascii="Courier New" w:hAnsi="Courier New" w:cs="Courier New"/>
        </w:rPr>
        <w:t>)   = tatm0;</w:t>
      </w:r>
    </w:p>
    <w:p w14:paraId="2391638E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TOCEAN.FX(</w:t>
      </w:r>
      <w:proofErr w:type="spellStart"/>
      <w:proofErr w:type="gramEnd"/>
      <w:r w:rsidRPr="00766F3F">
        <w:rPr>
          <w:rFonts w:ascii="Courier New" w:hAnsi="Courier New" w:cs="Courier New"/>
        </w:rPr>
        <w:t>tfirst</w:t>
      </w:r>
      <w:proofErr w:type="spellEnd"/>
      <w:r w:rsidRPr="00766F3F">
        <w:rPr>
          <w:rFonts w:ascii="Courier New" w:hAnsi="Courier New" w:cs="Courier New"/>
        </w:rPr>
        <w:t>) = tocean0;</w:t>
      </w:r>
    </w:p>
    <w:p w14:paraId="1BA4FB95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</w:p>
    <w:p w14:paraId="23543110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** Solution options</w:t>
      </w:r>
    </w:p>
    <w:p w14:paraId="6FEAF38C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option</w:t>
      </w:r>
      <w:proofErr w:type="gramEnd"/>
      <w:r w:rsidRPr="00766F3F">
        <w:rPr>
          <w:rFonts w:ascii="Courier New" w:hAnsi="Courier New" w:cs="Courier New"/>
        </w:rPr>
        <w:t xml:space="preserve"> </w:t>
      </w:r>
      <w:proofErr w:type="spellStart"/>
      <w:r w:rsidRPr="00766F3F">
        <w:rPr>
          <w:rFonts w:ascii="Courier New" w:hAnsi="Courier New" w:cs="Courier New"/>
        </w:rPr>
        <w:t>iterlim</w:t>
      </w:r>
      <w:proofErr w:type="spellEnd"/>
      <w:r w:rsidRPr="00766F3F">
        <w:rPr>
          <w:rFonts w:ascii="Courier New" w:hAnsi="Courier New" w:cs="Courier New"/>
        </w:rPr>
        <w:t xml:space="preserve"> = 99900;</w:t>
      </w:r>
    </w:p>
    <w:p w14:paraId="238E3FAB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option</w:t>
      </w:r>
      <w:proofErr w:type="gramEnd"/>
      <w:r w:rsidRPr="00766F3F">
        <w:rPr>
          <w:rFonts w:ascii="Courier New" w:hAnsi="Courier New" w:cs="Courier New"/>
        </w:rPr>
        <w:t xml:space="preserve"> </w:t>
      </w:r>
      <w:proofErr w:type="spellStart"/>
      <w:r w:rsidRPr="00766F3F">
        <w:rPr>
          <w:rFonts w:ascii="Courier New" w:hAnsi="Courier New" w:cs="Courier New"/>
        </w:rPr>
        <w:t>reslim</w:t>
      </w:r>
      <w:proofErr w:type="spellEnd"/>
      <w:r w:rsidRPr="00766F3F">
        <w:rPr>
          <w:rFonts w:ascii="Courier New" w:hAnsi="Courier New" w:cs="Courier New"/>
        </w:rPr>
        <w:t xml:space="preserve"> = 99999;</w:t>
      </w:r>
    </w:p>
    <w:p w14:paraId="232D35B3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option</w:t>
      </w:r>
      <w:proofErr w:type="gramEnd"/>
      <w:r w:rsidRPr="00766F3F">
        <w:rPr>
          <w:rFonts w:ascii="Courier New" w:hAnsi="Courier New" w:cs="Courier New"/>
        </w:rPr>
        <w:t xml:space="preserve"> </w:t>
      </w:r>
      <w:proofErr w:type="spellStart"/>
      <w:r w:rsidRPr="00766F3F">
        <w:rPr>
          <w:rFonts w:ascii="Courier New" w:hAnsi="Courier New" w:cs="Courier New"/>
        </w:rPr>
        <w:t>solprint</w:t>
      </w:r>
      <w:proofErr w:type="spellEnd"/>
      <w:r w:rsidRPr="00766F3F">
        <w:rPr>
          <w:rFonts w:ascii="Courier New" w:hAnsi="Courier New" w:cs="Courier New"/>
        </w:rPr>
        <w:t xml:space="preserve"> = on;</w:t>
      </w:r>
    </w:p>
    <w:p w14:paraId="1871DECF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option</w:t>
      </w:r>
      <w:proofErr w:type="gramEnd"/>
      <w:r w:rsidRPr="00766F3F">
        <w:rPr>
          <w:rFonts w:ascii="Courier New" w:hAnsi="Courier New" w:cs="Courier New"/>
        </w:rPr>
        <w:t xml:space="preserve"> </w:t>
      </w:r>
      <w:proofErr w:type="spellStart"/>
      <w:r w:rsidRPr="00766F3F">
        <w:rPr>
          <w:rFonts w:ascii="Courier New" w:hAnsi="Courier New" w:cs="Courier New"/>
        </w:rPr>
        <w:t>limrow</w:t>
      </w:r>
      <w:proofErr w:type="spellEnd"/>
      <w:r w:rsidRPr="00766F3F">
        <w:rPr>
          <w:rFonts w:ascii="Courier New" w:hAnsi="Courier New" w:cs="Courier New"/>
        </w:rPr>
        <w:t xml:space="preserve"> = 0;</w:t>
      </w:r>
    </w:p>
    <w:p w14:paraId="637D6950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option</w:t>
      </w:r>
      <w:proofErr w:type="gramEnd"/>
      <w:r w:rsidRPr="00766F3F">
        <w:rPr>
          <w:rFonts w:ascii="Courier New" w:hAnsi="Courier New" w:cs="Courier New"/>
        </w:rPr>
        <w:t xml:space="preserve"> </w:t>
      </w:r>
      <w:proofErr w:type="spellStart"/>
      <w:r w:rsidRPr="00766F3F">
        <w:rPr>
          <w:rFonts w:ascii="Courier New" w:hAnsi="Courier New" w:cs="Courier New"/>
        </w:rPr>
        <w:t>limcol</w:t>
      </w:r>
      <w:proofErr w:type="spellEnd"/>
      <w:r w:rsidRPr="00766F3F">
        <w:rPr>
          <w:rFonts w:ascii="Courier New" w:hAnsi="Courier New" w:cs="Courier New"/>
        </w:rPr>
        <w:t xml:space="preserve"> = 0;</w:t>
      </w:r>
    </w:p>
    <w:p w14:paraId="5D3E1227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model  CO2</w:t>
      </w:r>
      <w:proofErr w:type="gramEnd"/>
      <w:r w:rsidRPr="00766F3F">
        <w:rPr>
          <w:rFonts w:ascii="Courier New" w:hAnsi="Courier New" w:cs="Courier New"/>
        </w:rPr>
        <w:t xml:space="preserve"> /all/;</w:t>
      </w:r>
    </w:p>
    <w:p w14:paraId="314B582E" w14:textId="77777777" w:rsidR="00000000" w:rsidRPr="00766F3F" w:rsidRDefault="00235AC6" w:rsidP="00766F3F">
      <w:pPr>
        <w:pStyle w:val="PlainText"/>
        <w:rPr>
          <w:ins w:id="297" w:author="2016" w:date="2018-03-12T19:42:00Z"/>
          <w:rFonts w:ascii="Courier New" w:hAnsi="Courier New" w:cs="Courier New"/>
        </w:rPr>
      </w:pPr>
    </w:p>
    <w:p w14:paraId="3282B9C6" w14:textId="77777777" w:rsidR="00000000" w:rsidRPr="00766F3F" w:rsidRDefault="00235AC6" w:rsidP="00766F3F">
      <w:pPr>
        <w:pStyle w:val="PlainText"/>
        <w:rPr>
          <w:ins w:id="298" w:author="2016" w:date="2018-03-12T19:42:00Z"/>
          <w:rFonts w:ascii="Courier New" w:hAnsi="Courier New" w:cs="Courier New"/>
        </w:rPr>
      </w:pPr>
      <w:ins w:id="299" w:author="2016" w:date="2018-03-12T19:42:00Z">
        <w:r w:rsidRPr="00766F3F">
          <w:rPr>
            <w:rFonts w:ascii="Courier New" w:hAnsi="Courier New" w:cs="Courier New"/>
          </w:rPr>
          <w:t>* For bas</w:t>
        </w:r>
        <w:r w:rsidRPr="00766F3F">
          <w:rPr>
            <w:rFonts w:ascii="Courier New" w:hAnsi="Courier New" w:cs="Courier New"/>
          </w:rPr>
          <w:t xml:space="preserve">e run, this subroutine calculates </w:t>
        </w:r>
        <w:proofErr w:type="spellStart"/>
        <w:r w:rsidRPr="00766F3F">
          <w:rPr>
            <w:rFonts w:ascii="Courier New" w:hAnsi="Courier New" w:cs="Courier New"/>
          </w:rPr>
          <w:t>Hotelling</w:t>
        </w:r>
        <w:proofErr w:type="spellEnd"/>
        <w:r w:rsidRPr="00766F3F">
          <w:rPr>
            <w:rFonts w:ascii="Courier New" w:hAnsi="Courier New" w:cs="Courier New"/>
          </w:rPr>
          <w:t xml:space="preserve"> rents</w:t>
        </w:r>
      </w:ins>
    </w:p>
    <w:p w14:paraId="5C1DAB55" w14:textId="77777777" w:rsidR="00000000" w:rsidRPr="00766F3F" w:rsidRDefault="00235AC6" w:rsidP="00766F3F">
      <w:pPr>
        <w:pStyle w:val="PlainText"/>
        <w:rPr>
          <w:ins w:id="300" w:author="2016" w:date="2018-03-12T19:42:00Z"/>
          <w:rFonts w:ascii="Courier New" w:hAnsi="Courier New" w:cs="Courier New"/>
        </w:rPr>
      </w:pPr>
      <w:ins w:id="301" w:author="2016" w:date="2018-03-12T19:42:00Z">
        <w:r w:rsidRPr="00766F3F">
          <w:rPr>
            <w:rFonts w:ascii="Courier New" w:hAnsi="Courier New" w:cs="Courier New"/>
          </w:rPr>
          <w:t xml:space="preserve">* Carbon price is </w:t>
        </w:r>
        <w:proofErr w:type="gramStart"/>
        <w:r w:rsidRPr="00766F3F">
          <w:rPr>
            <w:rFonts w:ascii="Courier New" w:hAnsi="Courier New" w:cs="Courier New"/>
          </w:rPr>
          <w:t>maximum</w:t>
        </w:r>
        <w:proofErr w:type="gramEnd"/>
        <w:r w:rsidRPr="00766F3F">
          <w:rPr>
            <w:rFonts w:ascii="Courier New" w:hAnsi="Courier New" w:cs="Courier New"/>
          </w:rPr>
          <w:t xml:space="preserve"> of </w:t>
        </w:r>
        <w:proofErr w:type="spellStart"/>
        <w:r w:rsidRPr="00766F3F">
          <w:rPr>
            <w:rFonts w:ascii="Courier New" w:hAnsi="Courier New" w:cs="Courier New"/>
          </w:rPr>
          <w:t>Hotelling</w:t>
        </w:r>
        <w:proofErr w:type="spellEnd"/>
        <w:r w:rsidRPr="00766F3F">
          <w:rPr>
            <w:rFonts w:ascii="Courier New" w:hAnsi="Courier New" w:cs="Courier New"/>
          </w:rPr>
          <w:t xml:space="preserve"> rent or baseline price</w:t>
        </w:r>
      </w:ins>
    </w:p>
    <w:p w14:paraId="7942C3E0" w14:textId="77777777" w:rsidR="00000000" w:rsidRPr="00766F3F" w:rsidRDefault="00235AC6" w:rsidP="00766F3F">
      <w:pPr>
        <w:pStyle w:val="PlainText"/>
        <w:rPr>
          <w:ins w:id="302" w:author="2016" w:date="2018-03-12T19:42:00Z"/>
          <w:rFonts w:ascii="Courier New" w:hAnsi="Courier New" w:cs="Courier New"/>
        </w:rPr>
      </w:pPr>
      <w:ins w:id="303" w:author="2016" w:date="2018-03-12T19:42:00Z">
        <w:r w:rsidRPr="00766F3F">
          <w:rPr>
            <w:rFonts w:ascii="Courier New" w:hAnsi="Courier New" w:cs="Courier New"/>
          </w:rPr>
          <w:t xml:space="preserve">* The </w:t>
        </w:r>
        <w:proofErr w:type="spellStart"/>
        <w:r w:rsidRPr="00766F3F">
          <w:rPr>
            <w:rFonts w:ascii="Courier New" w:hAnsi="Courier New" w:cs="Courier New"/>
          </w:rPr>
          <w:t>cprice</w:t>
        </w:r>
        <w:proofErr w:type="spellEnd"/>
        <w:r w:rsidRPr="00766F3F">
          <w:rPr>
            <w:rFonts w:ascii="Courier New" w:hAnsi="Courier New" w:cs="Courier New"/>
          </w:rPr>
          <w:t xml:space="preserve"> equation is different from 2013R. Not sure what went wrong.</w:t>
        </w:r>
      </w:ins>
    </w:p>
    <w:p w14:paraId="11616D14" w14:textId="77777777" w:rsidR="00000000" w:rsidRPr="00766F3F" w:rsidRDefault="00235AC6" w:rsidP="00766F3F">
      <w:pPr>
        <w:pStyle w:val="PlainText"/>
        <w:rPr>
          <w:ins w:id="304" w:author="2016" w:date="2018-03-12T19:42:00Z"/>
          <w:rFonts w:ascii="Courier New" w:hAnsi="Courier New" w:cs="Courier New"/>
        </w:rPr>
      </w:pPr>
      <w:ins w:id="305" w:author="2016" w:date="2018-03-12T19:42:00Z">
        <w:r w:rsidRPr="00766F3F">
          <w:rPr>
            <w:rFonts w:ascii="Courier New" w:hAnsi="Courier New" w:cs="Courier New"/>
          </w:rPr>
          <w:t>If (</w:t>
        </w:r>
        <w:proofErr w:type="spellStart"/>
        <w:r w:rsidRPr="00766F3F">
          <w:rPr>
            <w:rFonts w:ascii="Courier New" w:hAnsi="Courier New" w:cs="Courier New"/>
          </w:rPr>
          <w:t>ifopt</w:t>
        </w:r>
        <w:proofErr w:type="spellEnd"/>
        <w:r w:rsidRPr="00766F3F">
          <w:rPr>
            <w:rFonts w:ascii="Courier New" w:hAnsi="Courier New" w:cs="Courier New"/>
          </w:rPr>
          <w:t xml:space="preserve"> </w:t>
        </w:r>
        <w:proofErr w:type="spellStart"/>
        <w:r w:rsidRPr="00766F3F">
          <w:rPr>
            <w:rFonts w:ascii="Courier New" w:hAnsi="Courier New" w:cs="Courier New"/>
          </w:rPr>
          <w:t>eq</w:t>
        </w:r>
        <w:proofErr w:type="spellEnd"/>
        <w:r w:rsidRPr="00766F3F">
          <w:rPr>
            <w:rFonts w:ascii="Courier New" w:hAnsi="Courier New" w:cs="Courier New"/>
          </w:rPr>
          <w:t xml:space="preserve"> 0,</w:t>
        </w:r>
      </w:ins>
    </w:p>
    <w:p w14:paraId="61A23FC0" w14:textId="77777777" w:rsidR="00000000" w:rsidRPr="00766F3F" w:rsidRDefault="00235AC6" w:rsidP="00766F3F">
      <w:pPr>
        <w:pStyle w:val="PlainText"/>
        <w:rPr>
          <w:ins w:id="306" w:author="2016" w:date="2018-03-12T19:42:00Z"/>
          <w:rFonts w:ascii="Courier New" w:hAnsi="Courier New" w:cs="Courier New"/>
        </w:rPr>
      </w:pPr>
      <w:ins w:id="307" w:author="2016" w:date="2018-03-12T19:42:00Z">
        <w:r w:rsidRPr="00766F3F">
          <w:rPr>
            <w:rFonts w:ascii="Courier New" w:hAnsi="Courier New" w:cs="Courier New"/>
          </w:rPr>
          <w:t xml:space="preserve">       a2 = 0;</w:t>
        </w:r>
      </w:ins>
    </w:p>
    <w:p w14:paraId="28749E64" w14:textId="77777777" w:rsidR="00000000" w:rsidRPr="00766F3F" w:rsidRDefault="00235AC6" w:rsidP="00766F3F">
      <w:pPr>
        <w:pStyle w:val="PlainText"/>
        <w:rPr>
          <w:ins w:id="308" w:author="2016" w:date="2018-03-12T19:42:00Z"/>
          <w:rFonts w:ascii="Courier New" w:hAnsi="Courier New" w:cs="Courier New"/>
        </w:rPr>
      </w:pPr>
      <w:ins w:id="309" w:author="2016" w:date="2018-03-12T19:42:00Z">
        <w:r w:rsidRPr="00766F3F">
          <w:rPr>
            <w:rFonts w:ascii="Courier New" w:hAnsi="Courier New" w:cs="Courier New"/>
          </w:rPr>
          <w:t xml:space="preserve">       </w:t>
        </w:r>
        <w:proofErr w:type="gramStart"/>
        <w:r w:rsidRPr="00766F3F">
          <w:rPr>
            <w:rFonts w:ascii="Courier New" w:hAnsi="Courier New" w:cs="Courier New"/>
          </w:rPr>
          <w:t>solve</w:t>
        </w:r>
        <w:proofErr w:type="gramEnd"/>
        <w:r w:rsidRPr="00766F3F">
          <w:rPr>
            <w:rFonts w:ascii="Courier New" w:hAnsi="Courier New" w:cs="Courier New"/>
          </w:rPr>
          <w:t xml:space="preserve"> CO2 maximizing UTILITY</w:t>
        </w:r>
        <w:r w:rsidRPr="00766F3F">
          <w:rPr>
            <w:rFonts w:ascii="Courier New" w:hAnsi="Courier New" w:cs="Courier New"/>
          </w:rPr>
          <w:t xml:space="preserve"> using </w:t>
        </w:r>
        <w:proofErr w:type="spellStart"/>
        <w:r w:rsidRPr="00766F3F">
          <w:rPr>
            <w:rFonts w:ascii="Courier New" w:hAnsi="Courier New" w:cs="Courier New"/>
          </w:rPr>
          <w:t>nlp</w:t>
        </w:r>
        <w:proofErr w:type="spellEnd"/>
        <w:r w:rsidRPr="00766F3F">
          <w:rPr>
            <w:rFonts w:ascii="Courier New" w:hAnsi="Courier New" w:cs="Courier New"/>
          </w:rPr>
          <w:t>;</w:t>
        </w:r>
      </w:ins>
    </w:p>
    <w:p w14:paraId="1CED1C8D" w14:textId="77777777" w:rsidR="00000000" w:rsidRPr="00766F3F" w:rsidRDefault="00235AC6" w:rsidP="00766F3F">
      <w:pPr>
        <w:pStyle w:val="PlainText"/>
        <w:rPr>
          <w:ins w:id="310" w:author="2016" w:date="2018-03-12T19:42:00Z"/>
          <w:rFonts w:ascii="Courier New" w:hAnsi="Courier New" w:cs="Courier New"/>
        </w:rPr>
      </w:pPr>
      <w:ins w:id="311" w:author="2016" w:date="2018-03-12T19:42:00Z">
        <w:r w:rsidRPr="00766F3F">
          <w:rPr>
            <w:rFonts w:ascii="Courier New" w:hAnsi="Courier New" w:cs="Courier New"/>
          </w:rPr>
          <w:t xml:space="preserve">      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photel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t)=</w:t>
        </w:r>
        <w:proofErr w:type="spellStart"/>
        <w:r w:rsidRPr="00766F3F">
          <w:rPr>
            <w:rFonts w:ascii="Courier New" w:hAnsi="Courier New" w:cs="Courier New"/>
          </w:rPr>
          <w:t>cprice.l</w:t>
        </w:r>
        <w:proofErr w:type="spellEnd"/>
        <w:r w:rsidRPr="00766F3F">
          <w:rPr>
            <w:rFonts w:ascii="Courier New" w:hAnsi="Courier New" w:cs="Courier New"/>
          </w:rPr>
          <w:t>(t);</w:t>
        </w:r>
      </w:ins>
    </w:p>
    <w:p w14:paraId="4F6D05DE" w14:textId="77777777" w:rsidR="00000000" w:rsidRPr="00766F3F" w:rsidRDefault="00235AC6" w:rsidP="00766F3F">
      <w:pPr>
        <w:pStyle w:val="PlainText"/>
        <w:rPr>
          <w:ins w:id="312" w:author="2016" w:date="2018-03-12T19:42:00Z"/>
          <w:rFonts w:ascii="Courier New" w:hAnsi="Courier New" w:cs="Courier New"/>
        </w:rPr>
      </w:pPr>
      <w:ins w:id="313" w:author="2016" w:date="2018-03-12T19:42:00Z">
        <w:r w:rsidRPr="00766F3F">
          <w:rPr>
            <w:rFonts w:ascii="Courier New" w:hAnsi="Courier New" w:cs="Courier New"/>
          </w:rPr>
          <w:t xml:space="preserve">       a2 = a20;</w:t>
        </w:r>
      </w:ins>
    </w:p>
    <w:p w14:paraId="2486FBC7" w14:textId="77777777" w:rsidR="00000000" w:rsidRPr="00766F3F" w:rsidRDefault="00235AC6" w:rsidP="00766F3F">
      <w:pPr>
        <w:pStyle w:val="PlainText"/>
        <w:rPr>
          <w:ins w:id="314" w:author="2016" w:date="2018-03-12T19:42:00Z"/>
          <w:rFonts w:ascii="Courier New" w:hAnsi="Courier New" w:cs="Courier New"/>
        </w:rPr>
      </w:pPr>
      <w:ins w:id="315" w:author="2016" w:date="2018-03-12T19:42:00Z">
        <w:r w:rsidRPr="00766F3F">
          <w:rPr>
            <w:rFonts w:ascii="Courier New" w:hAnsi="Courier New" w:cs="Courier New"/>
          </w:rPr>
          <w:t xml:space="preserve">     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cprice.up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t)$(</w:t>
        </w:r>
        <w:proofErr w:type="spellStart"/>
        <w:r w:rsidRPr="00766F3F">
          <w:rPr>
            <w:rFonts w:ascii="Courier New" w:hAnsi="Courier New" w:cs="Courier New"/>
          </w:rPr>
          <w:t>t.val</w:t>
        </w:r>
        <w:proofErr w:type="spellEnd"/>
        <w:r w:rsidRPr="00766F3F">
          <w:rPr>
            <w:rFonts w:ascii="Courier New" w:hAnsi="Courier New" w:cs="Courier New"/>
          </w:rPr>
          <w:t>&lt;tnopol+1) = max(</w:t>
        </w:r>
        <w:proofErr w:type="spellStart"/>
        <w:r w:rsidRPr="00766F3F">
          <w:rPr>
            <w:rFonts w:ascii="Courier New" w:hAnsi="Courier New" w:cs="Courier New"/>
          </w:rPr>
          <w:t>photel</w:t>
        </w:r>
        <w:proofErr w:type="spellEnd"/>
        <w:r w:rsidRPr="00766F3F">
          <w:rPr>
            <w:rFonts w:ascii="Courier New" w:hAnsi="Courier New" w:cs="Courier New"/>
          </w:rPr>
          <w:t>(t),</w:t>
        </w:r>
        <w:proofErr w:type="spellStart"/>
        <w:r w:rsidRPr="00766F3F">
          <w:rPr>
            <w:rFonts w:ascii="Courier New" w:hAnsi="Courier New" w:cs="Courier New"/>
          </w:rPr>
          <w:t>cpricebase</w:t>
        </w:r>
        <w:proofErr w:type="spellEnd"/>
        <w:r w:rsidRPr="00766F3F">
          <w:rPr>
            <w:rFonts w:ascii="Courier New" w:hAnsi="Courier New" w:cs="Courier New"/>
          </w:rPr>
          <w:t>(t));</w:t>
        </w:r>
      </w:ins>
    </w:p>
    <w:p w14:paraId="6975CADF" w14:textId="77777777" w:rsidR="00000000" w:rsidRPr="00766F3F" w:rsidRDefault="00235AC6" w:rsidP="00766F3F">
      <w:pPr>
        <w:pStyle w:val="PlainText"/>
        <w:rPr>
          <w:ins w:id="316" w:author="2016" w:date="2018-03-12T19:42:00Z"/>
          <w:rFonts w:ascii="Courier New" w:hAnsi="Courier New" w:cs="Courier New"/>
        </w:rPr>
      </w:pPr>
      <w:ins w:id="317" w:author="2016" w:date="2018-03-12T19:42:00Z">
        <w:r w:rsidRPr="00766F3F">
          <w:rPr>
            <w:rFonts w:ascii="Courier New" w:hAnsi="Courier New" w:cs="Courier New"/>
          </w:rPr>
          <w:t>);</w:t>
        </w:r>
      </w:ins>
    </w:p>
    <w:p w14:paraId="66F4B516" w14:textId="77777777" w:rsidR="00000000" w:rsidRPr="00766F3F" w:rsidRDefault="00235AC6" w:rsidP="00766F3F">
      <w:pPr>
        <w:pStyle w:val="PlainText"/>
        <w:rPr>
          <w:ins w:id="318" w:author="2016" w:date="2018-03-12T19:42:00Z"/>
          <w:rFonts w:ascii="Courier New" w:hAnsi="Courier New" w:cs="Courier New"/>
        </w:rPr>
      </w:pPr>
    </w:p>
    <w:p w14:paraId="54D3F24B" w14:textId="77777777" w:rsidR="00000000" w:rsidRPr="00766F3F" w:rsidRDefault="00235AC6" w:rsidP="00766F3F">
      <w:pPr>
        <w:pStyle w:val="PlainText"/>
        <w:rPr>
          <w:ins w:id="319" w:author="2016" w:date="2018-03-12T19:42:00Z"/>
          <w:rFonts w:ascii="Courier New" w:hAnsi="Courier New" w:cs="Courier New"/>
        </w:rPr>
      </w:pPr>
      <w:proofErr w:type="spellStart"/>
      <w:proofErr w:type="gramStart"/>
      <w:ins w:id="320" w:author="2016" w:date="2018-03-12T19:42:00Z">
        <w:r w:rsidRPr="00766F3F">
          <w:rPr>
            <w:rFonts w:ascii="Courier New" w:hAnsi="Courier New" w:cs="Courier New"/>
          </w:rPr>
          <w:t>miu.fx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'1')$(</w:t>
        </w:r>
        <w:proofErr w:type="spellStart"/>
        <w:r w:rsidRPr="00766F3F">
          <w:rPr>
            <w:rFonts w:ascii="Courier New" w:hAnsi="Courier New" w:cs="Courier New"/>
          </w:rPr>
          <w:t>ifopt</w:t>
        </w:r>
        <w:proofErr w:type="spellEnd"/>
        <w:r w:rsidRPr="00766F3F">
          <w:rPr>
            <w:rFonts w:ascii="Courier New" w:hAnsi="Courier New" w:cs="Courier New"/>
          </w:rPr>
          <w:t>=1) = miu0;</w:t>
        </w:r>
      </w:ins>
    </w:p>
    <w:p w14:paraId="62031743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solve</w:t>
      </w:r>
      <w:proofErr w:type="gramEnd"/>
      <w:r w:rsidRPr="00766F3F">
        <w:rPr>
          <w:rFonts w:ascii="Courier New" w:hAnsi="Courier New" w:cs="Courier New"/>
        </w:rPr>
        <w:t xml:space="preserve"> co2 maximizing utility using </w:t>
      </w:r>
      <w:proofErr w:type="spellStart"/>
      <w:r w:rsidRPr="00766F3F">
        <w:rPr>
          <w:rFonts w:ascii="Courier New" w:hAnsi="Courier New" w:cs="Courier New"/>
        </w:rPr>
        <w:t>nlp</w:t>
      </w:r>
      <w:proofErr w:type="spellEnd"/>
      <w:r w:rsidRPr="00766F3F">
        <w:rPr>
          <w:rFonts w:ascii="Courier New" w:hAnsi="Courier New" w:cs="Courier New"/>
        </w:rPr>
        <w:t>;</w:t>
      </w:r>
    </w:p>
    <w:p w14:paraId="2BA05463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solve</w:t>
      </w:r>
      <w:proofErr w:type="gramEnd"/>
      <w:r w:rsidRPr="00766F3F">
        <w:rPr>
          <w:rFonts w:ascii="Courier New" w:hAnsi="Courier New" w:cs="Courier New"/>
        </w:rPr>
        <w:t xml:space="preserve"> co2 maximizing utility using </w:t>
      </w:r>
      <w:proofErr w:type="spellStart"/>
      <w:r w:rsidRPr="00766F3F">
        <w:rPr>
          <w:rFonts w:ascii="Courier New" w:hAnsi="Courier New" w:cs="Courier New"/>
        </w:rPr>
        <w:t>nlp</w:t>
      </w:r>
      <w:proofErr w:type="spellEnd"/>
      <w:r w:rsidRPr="00766F3F">
        <w:rPr>
          <w:rFonts w:ascii="Courier New" w:hAnsi="Courier New" w:cs="Courier New"/>
        </w:rPr>
        <w:t>;</w:t>
      </w:r>
    </w:p>
    <w:p w14:paraId="40D214C9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solve</w:t>
      </w:r>
      <w:proofErr w:type="gramEnd"/>
      <w:r w:rsidRPr="00766F3F">
        <w:rPr>
          <w:rFonts w:ascii="Courier New" w:hAnsi="Courier New" w:cs="Courier New"/>
        </w:rPr>
        <w:t xml:space="preserve"> </w:t>
      </w:r>
      <w:r w:rsidRPr="00766F3F">
        <w:rPr>
          <w:rFonts w:ascii="Courier New" w:hAnsi="Courier New" w:cs="Courier New"/>
        </w:rPr>
        <w:t xml:space="preserve">co2 maximizing utility using </w:t>
      </w:r>
      <w:proofErr w:type="spellStart"/>
      <w:r w:rsidRPr="00766F3F">
        <w:rPr>
          <w:rFonts w:ascii="Courier New" w:hAnsi="Courier New" w:cs="Courier New"/>
        </w:rPr>
        <w:t>nlp</w:t>
      </w:r>
      <w:proofErr w:type="spellEnd"/>
      <w:r w:rsidRPr="00766F3F">
        <w:rPr>
          <w:rFonts w:ascii="Courier New" w:hAnsi="Courier New" w:cs="Courier New"/>
        </w:rPr>
        <w:t>;</w:t>
      </w:r>
    </w:p>
    <w:p w14:paraId="56742D0C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</w:p>
    <w:p w14:paraId="41F110E2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** POST-SOLVE</w:t>
      </w:r>
    </w:p>
    <w:p w14:paraId="6DDC82E5" w14:textId="77777777" w:rsidR="00000000" w:rsidRPr="00130A25" w:rsidRDefault="00235AC6" w:rsidP="00130A25">
      <w:pPr>
        <w:pStyle w:val="PlainText"/>
        <w:rPr>
          <w:del w:id="321" w:author="2016" w:date="2018-03-12T19:42:00Z"/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* Calculate social cost of carbon</w:t>
      </w:r>
    </w:p>
    <w:p w14:paraId="58217AAD" w14:textId="77777777" w:rsidR="00000000" w:rsidRPr="00766F3F" w:rsidRDefault="00235AC6" w:rsidP="00766F3F">
      <w:pPr>
        <w:pStyle w:val="PlainText"/>
        <w:rPr>
          <w:ins w:id="322" w:author="2016" w:date="2018-03-12T19:42:00Z"/>
          <w:rFonts w:ascii="Courier New" w:hAnsi="Courier New" w:cs="Courier New"/>
        </w:rPr>
      </w:pPr>
      <w:ins w:id="323" w:author="2016" w:date="2018-03-12T19:42:00Z">
        <w:r w:rsidRPr="00766F3F">
          <w:rPr>
            <w:rFonts w:ascii="Courier New" w:hAnsi="Courier New" w:cs="Courier New"/>
          </w:rPr>
          <w:t xml:space="preserve"> </w:t>
        </w:r>
        <w:proofErr w:type="gramStart"/>
        <w:r w:rsidRPr="00766F3F">
          <w:rPr>
            <w:rFonts w:ascii="Courier New" w:hAnsi="Courier New" w:cs="Courier New"/>
          </w:rPr>
          <w:t>and</w:t>
        </w:r>
        <w:proofErr w:type="gramEnd"/>
        <w:r w:rsidRPr="00766F3F">
          <w:rPr>
            <w:rFonts w:ascii="Courier New" w:hAnsi="Courier New" w:cs="Courier New"/>
          </w:rPr>
          <w:t xml:space="preserve"> other variables</w:t>
        </w:r>
      </w:ins>
    </w:p>
    <w:p w14:paraId="0CB39BC6" w14:textId="77777777" w:rsidR="00000000" w:rsidRPr="00130A25" w:rsidRDefault="00235AC6" w:rsidP="00130A25">
      <w:pPr>
        <w:pStyle w:val="PlainText"/>
        <w:rPr>
          <w:del w:id="324" w:author="2016" w:date="2018-03-12T19:42:00Z"/>
          <w:rFonts w:ascii="Courier New" w:hAnsi="Courier New" w:cs="Courier New"/>
        </w:rPr>
      </w:pPr>
      <w:proofErr w:type="spellStart"/>
      <w:proofErr w:type="gramStart"/>
      <w:r w:rsidRPr="00766F3F">
        <w:rPr>
          <w:rFonts w:ascii="Courier New" w:hAnsi="Courier New" w:cs="Courier New"/>
        </w:rPr>
        <w:t>scc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>t) = -1000*</w:t>
      </w:r>
      <w:proofErr w:type="spellStart"/>
      <w:r w:rsidRPr="00766F3F">
        <w:rPr>
          <w:rFonts w:ascii="Courier New" w:hAnsi="Courier New" w:cs="Courier New"/>
        </w:rPr>
        <w:t>eeq.m</w:t>
      </w:r>
      <w:proofErr w:type="spellEnd"/>
      <w:r w:rsidRPr="00766F3F">
        <w:rPr>
          <w:rFonts w:ascii="Courier New" w:hAnsi="Courier New" w:cs="Courier New"/>
        </w:rPr>
        <w:t>(t</w:t>
      </w:r>
      <w:del w:id="325" w:author="2016" w:date="2018-03-12T19:42:00Z">
        <w:r w:rsidRPr="00130A25">
          <w:rPr>
            <w:rFonts w:ascii="Courier New" w:hAnsi="Courier New" w:cs="Courier New"/>
          </w:rPr>
          <w:delText>)/</w:delText>
        </w:r>
      </w:del>
      <w:ins w:id="326" w:author="2016" w:date="2018-03-12T19:42:00Z">
        <w:r w:rsidRPr="00766F3F">
          <w:rPr>
            <w:rFonts w:ascii="Courier New" w:hAnsi="Courier New" w:cs="Courier New"/>
          </w:rPr>
          <w:t>)/(.00001+</w:t>
        </w:r>
      </w:ins>
      <w:r w:rsidRPr="00766F3F">
        <w:rPr>
          <w:rFonts w:ascii="Courier New" w:hAnsi="Courier New" w:cs="Courier New"/>
        </w:rPr>
        <w:t>cc.m(t</w:t>
      </w:r>
      <w:del w:id="327" w:author="2016" w:date="2018-03-12T19:42:00Z">
        <w:r w:rsidRPr="00130A25">
          <w:rPr>
            <w:rFonts w:ascii="Courier New" w:hAnsi="Courier New" w:cs="Courier New"/>
          </w:rPr>
          <w:delText>);</w:delText>
        </w:r>
      </w:del>
    </w:p>
    <w:p w14:paraId="616BAD48" w14:textId="77777777" w:rsidR="00000000" w:rsidRPr="00130A25" w:rsidRDefault="00235AC6" w:rsidP="00130A25">
      <w:pPr>
        <w:pStyle w:val="PlainText"/>
        <w:rPr>
          <w:del w:id="328" w:author="2016" w:date="2018-03-12T19:42:00Z"/>
          <w:rFonts w:ascii="Courier New" w:hAnsi="Courier New" w:cs="Courier New"/>
        </w:rPr>
      </w:pPr>
    </w:p>
    <w:p w14:paraId="7AE37F64" w14:textId="77777777" w:rsidR="00000000" w:rsidRPr="00130A25" w:rsidRDefault="00235AC6" w:rsidP="00130A25">
      <w:pPr>
        <w:pStyle w:val="PlainText"/>
        <w:rPr>
          <w:del w:id="329" w:author="2016" w:date="2018-03-12T19:42:00Z"/>
          <w:rFonts w:ascii="Courier New" w:hAnsi="Courier New" w:cs="Courier New"/>
        </w:rPr>
      </w:pPr>
      <w:del w:id="330" w:author="2016" w:date="2018-03-12T19:42:00Z">
        <w:r w:rsidRPr="00130A25">
          <w:rPr>
            <w:rFonts w:ascii="Courier New" w:hAnsi="Courier New" w:cs="Courier New"/>
          </w:rPr>
          <w:delText>** Display at bottom of output for visual inspection</w:delText>
        </w:r>
      </w:del>
    </w:p>
    <w:p w14:paraId="049B102D" w14:textId="77777777" w:rsidR="00000000" w:rsidRPr="00130A25" w:rsidRDefault="00235AC6" w:rsidP="00130A25">
      <w:pPr>
        <w:pStyle w:val="PlainText"/>
        <w:rPr>
          <w:del w:id="331" w:author="2016" w:date="2018-03-12T19:42:00Z"/>
          <w:rFonts w:ascii="Courier New" w:hAnsi="Courier New" w:cs="Courier New"/>
        </w:rPr>
      </w:pPr>
      <w:del w:id="332" w:author="2016" w:date="2018-03-12T19:42:00Z">
        <w:r w:rsidRPr="00130A25">
          <w:rPr>
            <w:rFonts w:ascii="Courier New" w:hAnsi="Courier New" w:cs="Courier New"/>
          </w:rPr>
          <w:delText>option decimals=2;</w:delText>
        </w:r>
      </w:del>
    </w:p>
    <w:p w14:paraId="176C311E" w14:textId="4BC83097" w:rsidR="00000000" w:rsidRPr="00766F3F" w:rsidRDefault="00235AC6" w:rsidP="00766F3F">
      <w:pPr>
        <w:pStyle w:val="PlainText"/>
        <w:rPr>
          <w:ins w:id="333" w:author="2016" w:date="2018-03-12T19:42:00Z"/>
          <w:rFonts w:ascii="Courier New" w:hAnsi="Courier New" w:cs="Courier New"/>
        </w:rPr>
      </w:pPr>
      <w:del w:id="334" w:author="2016" w:date="2018-03-12T19:42:00Z">
        <w:r w:rsidRPr="00130A25">
          <w:rPr>
            <w:rFonts w:ascii="Courier New" w:hAnsi="Courier New" w:cs="Courier New"/>
          </w:rPr>
          <w:delText>display tatm</w:delText>
        </w:r>
      </w:del>
      <w:ins w:id="335" w:author="2016" w:date="2018-03-12T19:42:00Z">
        <w:r w:rsidRPr="00766F3F">
          <w:rPr>
            <w:rFonts w:ascii="Courier New" w:hAnsi="Courier New" w:cs="Courier New"/>
          </w:rPr>
          <w:t>));</w:t>
        </w:r>
      </w:ins>
    </w:p>
    <w:p w14:paraId="2CA4FF73" w14:textId="56D2DFB0" w:rsidR="00000000" w:rsidRPr="00766F3F" w:rsidRDefault="00235AC6" w:rsidP="00766F3F">
      <w:pPr>
        <w:pStyle w:val="PlainText"/>
        <w:rPr>
          <w:ins w:id="336" w:author="2016" w:date="2018-03-12T19:42:00Z"/>
          <w:rFonts w:ascii="Courier New" w:hAnsi="Courier New" w:cs="Courier New"/>
        </w:rPr>
      </w:pPr>
      <w:proofErr w:type="spellStart"/>
      <w:proofErr w:type="gramStart"/>
      <w:ins w:id="337" w:author="2016" w:date="2018-03-12T19:42:00Z">
        <w:r w:rsidRPr="00766F3F">
          <w:rPr>
            <w:rFonts w:ascii="Courier New" w:hAnsi="Courier New" w:cs="Courier New"/>
          </w:rPr>
          <w:t>atfrac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 = ((</w:t>
        </w:r>
        <w:proofErr w:type="spellStart"/>
        <w:r w:rsidRPr="00766F3F">
          <w:rPr>
            <w:rFonts w:ascii="Courier New" w:hAnsi="Courier New" w:cs="Courier New"/>
          </w:rPr>
          <w:t>mat</w:t>
        </w:r>
      </w:ins>
      <w:r w:rsidRPr="00766F3F">
        <w:rPr>
          <w:rFonts w:ascii="Courier New" w:hAnsi="Courier New" w:cs="Courier New"/>
        </w:rPr>
        <w:t>.l</w:t>
      </w:r>
      <w:proofErr w:type="spellEnd"/>
      <w:del w:id="338" w:author="2016" w:date="2018-03-12T19:42:00Z">
        <w:r w:rsidRPr="00130A25">
          <w:rPr>
            <w:rFonts w:ascii="Courier New" w:hAnsi="Courier New" w:cs="Courier New"/>
          </w:rPr>
          <w:delText>,scc,utility</w:delText>
        </w:r>
      </w:del>
      <w:ins w:id="339" w:author="2016" w:date="2018-03-12T19:42:00Z">
        <w:r w:rsidRPr="00766F3F">
          <w:rPr>
            <w:rFonts w:ascii="Courier New" w:hAnsi="Courier New" w:cs="Courier New"/>
          </w:rPr>
          <w:t>(t)-588)/(</w:t>
        </w:r>
        <w:proofErr w:type="spellStart"/>
        <w:r w:rsidRPr="00766F3F">
          <w:rPr>
            <w:rFonts w:ascii="Courier New" w:hAnsi="Courier New" w:cs="Courier New"/>
          </w:rPr>
          <w:t>ccatot</w:t>
        </w:r>
      </w:ins>
      <w:r w:rsidRPr="00766F3F">
        <w:rPr>
          <w:rFonts w:ascii="Courier New" w:hAnsi="Courier New" w:cs="Courier New"/>
        </w:rPr>
        <w:t>.l</w:t>
      </w:r>
      <w:proofErr w:type="spellEnd"/>
      <w:del w:id="340" w:author="2016" w:date="2018-03-12T19:42:00Z">
        <w:r w:rsidRPr="00130A25">
          <w:rPr>
            <w:rFonts w:ascii="Courier New" w:hAnsi="Courier New" w:cs="Courier New"/>
          </w:rPr>
          <w:delText>,cprice</w:delText>
        </w:r>
      </w:del>
      <w:ins w:id="341" w:author="2016" w:date="2018-03-12T19:42:00Z">
        <w:r w:rsidRPr="00766F3F">
          <w:rPr>
            <w:rFonts w:ascii="Courier New" w:hAnsi="Courier New" w:cs="Courier New"/>
          </w:rPr>
          <w:t>(t)+.000001  ));</w:t>
        </w:r>
      </w:ins>
    </w:p>
    <w:p w14:paraId="5AA1BCF0" w14:textId="77777777" w:rsidR="00000000" w:rsidRPr="00130A25" w:rsidRDefault="00235AC6" w:rsidP="00130A25">
      <w:pPr>
        <w:pStyle w:val="PlainText"/>
        <w:rPr>
          <w:del w:id="342" w:author="2016" w:date="2018-03-12T19:42:00Z"/>
          <w:rFonts w:ascii="Courier New" w:hAnsi="Courier New" w:cs="Courier New"/>
        </w:rPr>
      </w:pPr>
      <w:proofErr w:type="gramStart"/>
      <w:ins w:id="343" w:author="2016" w:date="2018-03-12T19:42:00Z">
        <w:r w:rsidRPr="00766F3F">
          <w:rPr>
            <w:rFonts w:ascii="Courier New" w:hAnsi="Courier New" w:cs="Courier New"/>
          </w:rPr>
          <w:t>atfrac2010(</w:t>
        </w:r>
        <w:proofErr w:type="gramEnd"/>
        <w:r w:rsidRPr="00766F3F">
          <w:rPr>
            <w:rFonts w:ascii="Courier New" w:hAnsi="Courier New" w:cs="Courier New"/>
          </w:rPr>
          <w:t>t) = ((</w:t>
        </w:r>
        <w:proofErr w:type="spellStart"/>
        <w:r w:rsidRPr="00766F3F">
          <w:rPr>
            <w:rFonts w:ascii="Courier New" w:hAnsi="Courier New" w:cs="Courier New"/>
          </w:rPr>
          <w:t>mat</w:t>
        </w:r>
      </w:ins>
      <w:r w:rsidRPr="00766F3F">
        <w:rPr>
          <w:rFonts w:ascii="Courier New" w:hAnsi="Courier New" w:cs="Courier New"/>
        </w:rPr>
        <w:t>.l</w:t>
      </w:r>
      <w:proofErr w:type="spellEnd"/>
      <w:del w:id="344" w:author="2016" w:date="2018-03-12T19:42:00Z">
        <w:r w:rsidRPr="00130A25">
          <w:rPr>
            <w:rFonts w:ascii="Courier New" w:hAnsi="Courier New" w:cs="Courier New"/>
          </w:rPr>
          <w:delText>,y</w:delText>
        </w:r>
      </w:del>
      <w:ins w:id="345" w:author="2016" w:date="2018-03-12T19:42:00Z">
        <w:r w:rsidRPr="00766F3F">
          <w:rPr>
            <w:rFonts w:ascii="Courier New" w:hAnsi="Courier New" w:cs="Courier New"/>
          </w:rPr>
          <w:t>(t)-mat0)/(.00001+ccatot</w:t>
        </w:r>
      </w:ins>
      <w:r w:rsidRPr="00766F3F">
        <w:rPr>
          <w:rFonts w:ascii="Courier New" w:hAnsi="Courier New" w:cs="Courier New"/>
        </w:rPr>
        <w:t>.l</w:t>
      </w:r>
      <w:del w:id="346" w:author="2016" w:date="2018-03-12T19:42:00Z">
        <w:r w:rsidRPr="00130A25">
          <w:rPr>
            <w:rFonts w:ascii="Courier New" w:hAnsi="Courier New" w:cs="Courier New"/>
          </w:rPr>
          <w:delText>, cpc</w:delText>
        </w:r>
      </w:del>
      <w:ins w:id="347" w:author="2016" w:date="2018-03-12T19:42:00Z">
        <w:r w:rsidRPr="00766F3F">
          <w:rPr>
            <w:rFonts w:ascii="Courier New" w:hAnsi="Courier New" w:cs="Courier New"/>
          </w:rPr>
          <w:t>(t</w:t>
        </w:r>
        <w:r w:rsidRPr="00766F3F">
          <w:rPr>
            <w:rFonts w:ascii="Courier New" w:hAnsi="Courier New" w:cs="Courier New"/>
          </w:rPr>
          <w:t>)-</w:t>
        </w:r>
        <w:proofErr w:type="spellStart"/>
        <w:r w:rsidRPr="00766F3F">
          <w:rPr>
            <w:rFonts w:ascii="Courier New" w:hAnsi="Courier New" w:cs="Courier New"/>
          </w:rPr>
          <w:t>ccatot</w:t>
        </w:r>
      </w:ins>
      <w:r w:rsidRPr="00766F3F">
        <w:rPr>
          <w:rFonts w:ascii="Courier New" w:hAnsi="Courier New" w:cs="Courier New"/>
        </w:rPr>
        <w:t>.l</w:t>
      </w:r>
      <w:proofErr w:type="spellEnd"/>
      <w:del w:id="348" w:author="2016" w:date="2018-03-12T19:42:00Z">
        <w:r w:rsidRPr="00130A25">
          <w:rPr>
            <w:rFonts w:ascii="Courier New" w:hAnsi="Courier New" w:cs="Courier New"/>
          </w:rPr>
          <w:delText>;</w:delText>
        </w:r>
      </w:del>
    </w:p>
    <w:p w14:paraId="09DA2233" w14:textId="77777777" w:rsidR="00000000" w:rsidRPr="00130A25" w:rsidRDefault="00235AC6" w:rsidP="00130A25">
      <w:pPr>
        <w:pStyle w:val="PlainText"/>
        <w:rPr>
          <w:del w:id="349" w:author="2016" w:date="2018-03-12T19:42:00Z"/>
          <w:rFonts w:ascii="Courier New" w:hAnsi="Courier New" w:cs="Courier New"/>
        </w:rPr>
      </w:pPr>
      <w:del w:id="350" w:author="2016" w:date="2018-03-12T19:42:00Z">
        <w:r w:rsidRPr="00130A25">
          <w:rPr>
            <w:rFonts w:ascii="Courier New" w:hAnsi="Courier New" w:cs="Courier New"/>
          </w:rPr>
          <w:delText>option decimals=6;</w:delText>
        </w:r>
      </w:del>
    </w:p>
    <w:p w14:paraId="105EBE4B" w14:textId="77777777" w:rsidR="00000000" w:rsidRPr="00130A25" w:rsidRDefault="00235AC6" w:rsidP="00130A25">
      <w:pPr>
        <w:pStyle w:val="PlainText"/>
        <w:rPr>
          <w:del w:id="351" w:author="2016" w:date="2018-03-12T19:42:00Z"/>
          <w:rFonts w:ascii="Courier New" w:hAnsi="Courier New" w:cs="Courier New"/>
        </w:rPr>
      </w:pPr>
      <w:del w:id="352" w:author="2016" w:date="2018-03-12T19:42:00Z">
        <w:r w:rsidRPr="00130A25">
          <w:rPr>
            <w:rFonts w:ascii="Courier New" w:hAnsi="Courier New" w:cs="Courier New"/>
          </w:rPr>
          <w:delText>display ri.l,utility.l;</w:delText>
        </w:r>
      </w:del>
    </w:p>
    <w:p w14:paraId="1DB70CD4" w14:textId="77777777" w:rsidR="00000000" w:rsidRPr="00130A25" w:rsidRDefault="00235AC6" w:rsidP="00130A25">
      <w:pPr>
        <w:pStyle w:val="PlainText"/>
        <w:rPr>
          <w:del w:id="353" w:author="2016" w:date="2018-03-12T19:42:00Z"/>
          <w:rFonts w:ascii="Courier New" w:hAnsi="Courier New" w:cs="Courier New"/>
        </w:rPr>
      </w:pPr>
    </w:p>
    <w:p w14:paraId="50E8B76B" w14:textId="1273E2BB" w:rsidR="00000000" w:rsidRPr="00766F3F" w:rsidRDefault="00235AC6" w:rsidP="00766F3F">
      <w:pPr>
        <w:pStyle w:val="PlainText"/>
        <w:rPr>
          <w:ins w:id="354" w:author="2016" w:date="2018-03-12T19:42:00Z"/>
          <w:rFonts w:ascii="Courier New" w:hAnsi="Courier New" w:cs="Courier New"/>
        </w:rPr>
      </w:pPr>
      <w:del w:id="355" w:author="2016" w:date="2018-03-12T19:42:00Z">
        <w:r w:rsidRPr="00130A25">
          <w:rPr>
            <w:rFonts w:ascii="Courier New" w:hAnsi="Courier New" w:cs="Courier New"/>
          </w:rPr>
          <w:delText>*Describes</w:delText>
        </w:r>
      </w:del>
      <w:ins w:id="356" w:author="2016" w:date="2018-03-12T19:42:00Z">
        <w:r w:rsidRPr="00766F3F">
          <w:rPr>
            <w:rFonts w:ascii="Courier New" w:hAnsi="Courier New" w:cs="Courier New"/>
          </w:rPr>
          <w:t>('1'</w:t>
        </w:r>
        <w:proofErr w:type="gramStart"/>
        <w:r w:rsidRPr="00766F3F">
          <w:rPr>
            <w:rFonts w:ascii="Courier New" w:hAnsi="Courier New" w:cs="Courier New"/>
          </w:rPr>
          <w:t>)  )</w:t>
        </w:r>
        <w:proofErr w:type="gramEnd"/>
        <w:r w:rsidRPr="00766F3F">
          <w:rPr>
            <w:rFonts w:ascii="Courier New" w:hAnsi="Courier New" w:cs="Courier New"/>
          </w:rPr>
          <w:t>);</w:t>
        </w:r>
      </w:ins>
    </w:p>
    <w:p w14:paraId="0AD15925" w14:textId="77777777" w:rsidR="00000000" w:rsidRPr="00766F3F" w:rsidRDefault="00235AC6" w:rsidP="00766F3F">
      <w:pPr>
        <w:pStyle w:val="PlainText"/>
        <w:rPr>
          <w:ins w:id="357" w:author="2016" w:date="2018-03-12T19:42:00Z"/>
          <w:rFonts w:ascii="Courier New" w:hAnsi="Courier New" w:cs="Courier New"/>
        </w:rPr>
      </w:pPr>
      <w:proofErr w:type="gramStart"/>
      <w:ins w:id="358" w:author="2016" w:date="2018-03-12T19:42:00Z">
        <w:r w:rsidRPr="00766F3F">
          <w:rPr>
            <w:rFonts w:ascii="Courier New" w:hAnsi="Courier New" w:cs="Courier New"/>
          </w:rPr>
          <w:t>ppm(</w:t>
        </w:r>
        <w:proofErr w:type="gramEnd"/>
        <w:r w:rsidRPr="00766F3F">
          <w:rPr>
            <w:rFonts w:ascii="Courier New" w:hAnsi="Courier New" w:cs="Courier New"/>
          </w:rPr>
          <w:t xml:space="preserve">t)    = </w:t>
        </w:r>
        <w:proofErr w:type="spellStart"/>
        <w:r w:rsidRPr="00766F3F">
          <w:rPr>
            <w:rFonts w:ascii="Courier New" w:hAnsi="Courier New" w:cs="Courier New"/>
          </w:rPr>
          <w:t>mat.l</w:t>
        </w:r>
        <w:proofErr w:type="spellEnd"/>
        <w:r w:rsidRPr="00766F3F">
          <w:rPr>
            <w:rFonts w:ascii="Courier New" w:hAnsi="Courier New" w:cs="Courier New"/>
          </w:rPr>
          <w:t>(t)/2.13;</w:t>
        </w:r>
      </w:ins>
    </w:p>
    <w:p w14:paraId="1C5588AE" w14:textId="77777777" w:rsidR="00000000" w:rsidRPr="00766F3F" w:rsidRDefault="00235AC6" w:rsidP="00766F3F">
      <w:pPr>
        <w:pStyle w:val="PlainText"/>
        <w:rPr>
          <w:ins w:id="359" w:author="2016" w:date="2018-03-12T19:42:00Z"/>
          <w:rFonts w:ascii="Courier New" w:hAnsi="Courier New" w:cs="Courier New"/>
        </w:rPr>
      </w:pPr>
    </w:p>
    <w:p w14:paraId="18694372" w14:textId="2EEC0108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ins w:id="360" w:author="2016" w:date="2018-03-12T19:42:00Z">
        <w:r w:rsidRPr="00766F3F">
          <w:rPr>
            <w:rFonts w:ascii="Courier New" w:hAnsi="Courier New" w:cs="Courier New"/>
          </w:rPr>
          <w:t>* Produces</w:t>
        </w:r>
      </w:ins>
      <w:r w:rsidRPr="00766F3F">
        <w:rPr>
          <w:rFonts w:ascii="Courier New" w:hAnsi="Courier New" w:cs="Courier New"/>
        </w:rPr>
        <w:t xml:space="preserve"> a file </w:t>
      </w:r>
      <w:del w:id="361" w:author="2016" w:date="2018-03-12T19:42:00Z">
        <w:r w:rsidRPr="00130A25">
          <w:rPr>
            <w:rFonts w:ascii="Courier New" w:hAnsi="Courier New" w:cs="Courier New"/>
          </w:rPr>
          <w:delText>labeled 'results' with the filename "DiceResults</w:delText>
        </w:r>
      </w:del>
      <w:ins w:id="362" w:author="2016" w:date="2018-03-12T19:42:00Z">
        <w:r w:rsidRPr="00766F3F">
          <w:rPr>
            <w:rFonts w:ascii="Courier New" w:hAnsi="Courier New" w:cs="Courier New"/>
          </w:rPr>
          <w:t>"Dice2016R-091916ap</w:t>
        </w:r>
      </w:ins>
      <w:r w:rsidRPr="00766F3F">
        <w:rPr>
          <w:rFonts w:ascii="Courier New" w:hAnsi="Courier New" w:cs="Courier New"/>
        </w:rPr>
        <w:t xml:space="preserve">.csv" in the </w:t>
      </w:r>
      <w:del w:id="363" w:author="2016" w:date="2018-03-12T19:42:00Z">
        <w:r w:rsidRPr="00130A25">
          <w:rPr>
            <w:rFonts w:ascii="Courier New" w:hAnsi="Courier New" w:cs="Courier New"/>
          </w:rPr>
          <w:delText>current</w:delText>
        </w:r>
      </w:del>
      <w:ins w:id="364" w:author="2016" w:date="2018-03-12T19:42:00Z">
        <w:r w:rsidRPr="00766F3F">
          <w:rPr>
            <w:rFonts w:ascii="Courier New" w:hAnsi="Courier New" w:cs="Courier New"/>
          </w:rPr>
          <w:t>base</w:t>
        </w:r>
      </w:ins>
      <w:r w:rsidRPr="00766F3F">
        <w:rPr>
          <w:rFonts w:ascii="Courier New" w:hAnsi="Courier New" w:cs="Courier New"/>
        </w:rPr>
        <w:t xml:space="preserve"> directory</w:t>
      </w:r>
    </w:p>
    <w:p w14:paraId="194D23CA" w14:textId="77777777" w:rsidR="00000000" w:rsidRPr="00766F3F" w:rsidRDefault="00235AC6" w:rsidP="00766F3F">
      <w:pPr>
        <w:pStyle w:val="PlainText"/>
        <w:rPr>
          <w:ins w:id="365" w:author="2016" w:date="2018-03-12T19:42:00Z"/>
          <w:rFonts w:ascii="Courier New" w:hAnsi="Courier New" w:cs="Courier New"/>
        </w:rPr>
      </w:pPr>
      <w:ins w:id="366" w:author="2016" w:date="2018-03-12T19:42:00Z">
        <w:r w:rsidRPr="00766F3F">
          <w:rPr>
            <w:rFonts w:ascii="Courier New" w:hAnsi="Courier New" w:cs="Courier New"/>
          </w:rPr>
          <w:t>* For ALL relevant model outputs, see '</w:t>
        </w:r>
        <w:proofErr w:type="spellStart"/>
        <w:r w:rsidRPr="00766F3F">
          <w:rPr>
            <w:rFonts w:ascii="Courier New" w:hAnsi="Courier New" w:cs="Courier New"/>
          </w:rPr>
          <w:t>PutOutputAllT.gms</w:t>
        </w:r>
        <w:proofErr w:type="spellEnd"/>
        <w:r w:rsidRPr="00766F3F">
          <w:rPr>
            <w:rFonts w:ascii="Courier New" w:hAnsi="Courier New" w:cs="Courier New"/>
          </w:rPr>
          <w:t>' in the Include folder.</w:t>
        </w:r>
      </w:ins>
    </w:p>
    <w:p w14:paraId="3F62B8C6" w14:textId="77777777" w:rsidR="00000000" w:rsidRPr="00766F3F" w:rsidRDefault="00235AC6" w:rsidP="00766F3F">
      <w:pPr>
        <w:pStyle w:val="PlainText"/>
        <w:rPr>
          <w:ins w:id="367" w:author="2016" w:date="2018-03-12T19:42:00Z"/>
          <w:rFonts w:ascii="Courier New" w:hAnsi="Courier New" w:cs="Courier New"/>
        </w:rPr>
      </w:pPr>
      <w:ins w:id="368" w:author="2016" w:date="2018-03-12T19:42:00Z">
        <w:r w:rsidRPr="00766F3F">
          <w:rPr>
            <w:rFonts w:ascii="Courier New" w:hAnsi="Courier New" w:cs="Courier New"/>
          </w:rPr>
          <w:t>* The statement at the end of the *.</w:t>
        </w:r>
        <w:proofErr w:type="spellStart"/>
        <w:r w:rsidRPr="00766F3F">
          <w:rPr>
            <w:rFonts w:ascii="Courier New" w:hAnsi="Courier New" w:cs="Courier New"/>
          </w:rPr>
          <w:t>lst</w:t>
        </w:r>
        <w:proofErr w:type="spellEnd"/>
        <w:r w:rsidRPr="00766F3F">
          <w:rPr>
            <w:rFonts w:ascii="Courier New" w:hAnsi="Courier New" w:cs="Courier New"/>
          </w:rPr>
          <w:t xml:space="preserve"> file "Output..."</w:t>
        </w:r>
        <w:r w:rsidRPr="00766F3F">
          <w:rPr>
            <w:rFonts w:ascii="Courier New" w:hAnsi="Courier New" w:cs="Courier New"/>
          </w:rPr>
          <w:t xml:space="preserve"> will tell you where to find the file.</w:t>
        </w:r>
      </w:ins>
    </w:p>
    <w:p w14:paraId="49576D34" w14:textId="77777777" w:rsidR="00000000" w:rsidRPr="00766F3F" w:rsidRDefault="00235AC6" w:rsidP="00766F3F">
      <w:pPr>
        <w:pStyle w:val="PlainText"/>
        <w:rPr>
          <w:ins w:id="369" w:author="2016" w:date="2018-03-12T19:42:00Z"/>
          <w:rFonts w:ascii="Courier New" w:hAnsi="Courier New" w:cs="Courier New"/>
        </w:rPr>
      </w:pPr>
    </w:p>
    <w:p w14:paraId="3A054599" w14:textId="2DA0562D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file</w:t>
      </w:r>
      <w:proofErr w:type="gramEnd"/>
      <w:r w:rsidRPr="00766F3F">
        <w:rPr>
          <w:rFonts w:ascii="Courier New" w:hAnsi="Courier New" w:cs="Courier New"/>
        </w:rPr>
        <w:t xml:space="preserve"> results /</w:t>
      </w:r>
      <w:del w:id="370" w:author="2016" w:date="2018-03-12T19:42:00Z">
        <w:r w:rsidRPr="00130A25">
          <w:rPr>
            <w:rFonts w:ascii="Courier New" w:hAnsi="Courier New" w:cs="Courier New"/>
          </w:rPr>
          <w:delText>DiceResults</w:delText>
        </w:r>
      </w:del>
      <w:ins w:id="371" w:author="2016" w:date="2018-03-12T19:42:00Z">
        <w:r w:rsidRPr="00766F3F">
          <w:rPr>
            <w:rFonts w:ascii="Courier New" w:hAnsi="Courier New" w:cs="Courier New"/>
          </w:rPr>
          <w:t>Dice2016R-091916ap</w:t>
        </w:r>
      </w:ins>
      <w:r w:rsidRPr="00766F3F">
        <w:rPr>
          <w:rFonts w:ascii="Courier New" w:hAnsi="Courier New" w:cs="Courier New"/>
        </w:rPr>
        <w:t xml:space="preserve">.csv/; </w:t>
      </w:r>
      <w:del w:id="372" w:author="2016" w:date="2018-03-12T19:42:00Z">
        <w:r w:rsidRPr="00130A25">
          <w:rPr>
            <w:rFonts w:ascii="Courier New" w:hAnsi="Courier New" w:cs="Courier New"/>
          </w:rPr>
          <w:delText xml:space="preserve">    </w:delText>
        </w:r>
      </w:del>
      <w:proofErr w:type="spellStart"/>
      <w:r w:rsidRPr="00766F3F">
        <w:rPr>
          <w:rFonts w:ascii="Courier New" w:hAnsi="Courier New" w:cs="Courier New"/>
        </w:rPr>
        <w:t>results.nd</w:t>
      </w:r>
      <w:proofErr w:type="spellEnd"/>
      <w:r w:rsidRPr="00766F3F">
        <w:rPr>
          <w:rFonts w:ascii="Courier New" w:hAnsi="Courier New" w:cs="Courier New"/>
        </w:rPr>
        <w:t xml:space="preserve"> = 10 ; </w:t>
      </w:r>
      <w:proofErr w:type="spellStart"/>
      <w:r w:rsidRPr="00766F3F">
        <w:rPr>
          <w:rFonts w:ascii="Courier New" w:hAnsi="Courier New" w:cs="Courier New"/>
        </w:rPr>
        <w:t>results.nw</w:t>
      </w:r>
      <w:proofErr w:type="spellEnd"/>
      <w:r w:rsidRPr="00766F3F">
        <w:rPr>
          <w:rFonts w:ascii="Courier New" w:hAnsi="Courier New" w:cs="Courier New"/>
        </w:rPr>
        <w:t xml:space="preserve"> = 0 ; results.pw=</w:t>
      </w:r>
      <w:del w:id="373" w:author="2016" w:date="2018-03-12T19:42:00Z">
        <w:r w:rsidRPr="00130A25">
          <w:rPr>
            <w:rFonts w:ascii="Courier New" w:hAnsi="Courier New" w:cs="Courier New"/>
          </w:rPr>
          <w:delText>1200</w:delText>
        </w:r>
      </w:del>
      <w:ins w:id="374" w:author="2016" w:date="2018-03-12T19:42:00Z">
        <w:r w:rsidRPr="00766F3F">
          <w:rPr>
            <w:rFonts w:ascii="Courier New" w:hAnsi="Courier New" w:cs="Courier New"/>
          </w:rPr>
          <w:t>20000</w:t>
        </w:r>
      </w:ins>
      <w:r w:rsidRPr="00766F3F">
        <w:rPr>
          <w:rFonts w:ascii="Courier New" w:hAnsi="Courier New" w:cs="Courier New"/>
        </w:rPr>
        <w:t xml:space="preserve">; </w:t>
      </w:r>
      <w:proofErr w:type="spellStart"/>
      <w:r w:rsidRPr="00766F3F">
        <w:rPr>
          <w:rFonts w:ascii="Courier New" w:hAnsi="Courier New" w:cs="Courier New"/>
        </w:rPr>
        <w:t>results.pc</w:t>
      </w:r>
      <w:proofErr w:type="spellEnd"/>
      <w:r w:rsidRPr="00766F3F">
        <w:rPr>
          <w:rFonts w:ascii="Courier New" w:hAnsi="Courier New" w:cs="Courier New"/>
        </w:rPr>
        <w:t>=5;</w:t>
      </w:r>
    </w:p>
    <w:p w14:paraId="774BD306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put</w:t>
      </w:r>
      <w:proofErr w:type="gramEnd"/>
      <w:r w:rsidRPr="00766F3F">
        <w:rPr>
          <w:rFonts w:ascii="Courier New" w:hAnsi="Courier New" w:cs="Courier New"/>
        </w:rPr>
        <w:t xml:space="preserve"> results;</w:t>
      </w:r>
    </w:p>
    <w:p w14:paraId="7B16C254" w14:textId="77777777" w:rsidR="00000000" w:rsidRPr="00130A25" w:rsidRDefault="00235AC6" w:rsidP="00130A25">
      <w:pPr>
        <w:pStyle w:val="PlainText"/>
        <w:rPr>
          <w:del w:id="375" w:author="2016" w:date="2018-03-12T19:42:00Z"/>
          <w:rFonts w:ascii="Courier New" w:hAnsi="Courier New" w:cs="Courier New"/>
        </w:rPr>
      </w:pPr>
    </w:p>
    <w:p w14:paraId="332A0362" w14:textId="77777777" w:rsidR="00000000" w:rsidRPr="00130A25" w:rsidRDefault="00235AC6" w:rsidP="00130A25">
      <w:pPr>
        <w:pStyle w:val="PlainText"/>
        <w:rPr>
          <w:del w:id="376" w:author="2016" w:date="2018-03-12T19:42:00Z"/>
          <w:rFonts w:ascii="Courier New" w:hAnsi="Courier New" w:cs="Courier New"/>
        </w:rPr>
      </w:pPr>
      <w:del w:id="377" w:author="2016" w:date="2018-03-12T19:42:00Z">
        <w:r w:rsidRPr="00130A25">
          <w:rPr>
            <w:rFonts w:ascii="Courier New" w:hAnsi="Courier New" w:cs="Courier New"/>
          </w:rPr>
          <w:delText>*Some sample results. For an include file which outputs ALL relevant information, see 'PutOutputAllT.gms' in the Incl</w:delText>
        </w:r>
        <w:r w:rsidRPr="00130A25">
          <w:rPr>
            <w:rFonts w:ascii="Courier New" w:hAnsi="Courier New" w:cs="Courier New"/>
          </w:rPr>
          <w:delText>ude folder.</w:delText>
        </w:r>
      </w:del>
    </w:p>
    <w:p w14:paraId="6DD08B9C" w14:textId="77777777" w:rsidR="00000000" w:rsidRPr="00130A25" w:rsidRDefault="00235AC6" w:rsidP="00130A25">
      <w:pPr>
        <w:pStyle w:val="PlainText"/>
        <w:rPr>
          <w:del w:id="378" w:author="2016" w:date="2018-03-12T19:42:00Z"/>
          <w:rFonts w:ascii="Courier New" w:hAnsi="Courier New" w:cs="Courier New"/>
        </w:rPr>
      </w:pPr>
      <w:del w:id="379" w:author="2016" w:date="2018-03-12T19:42:00Z">
        <w:r w:rsidRPr="00130A25">
          <w:rPr>
            <w:rFonts w:ascii="Courier New" w:hAnsi="Courier New" w:cs="Courier New"/>
          </w:rPr>
          <w:delText>*You may likely use:</w:delText>
        </w:r>
      </w:del>
    </w:p>
    <w:p w14:paraId="7488C4AC" w14:textId="77777777" w:rsidR="00000000" w:rsidRPr="00130A25" w:rsidRDefault="00235AC6" w:rsidP="00130A25">
      <w:pPr>
        <w:pStyle w:val="PlainText"/>
        <w:rPr>
          <w:del w:id="380" w:author="2016" w:date="2018-03-12T19:42:00Z"/>
          <w:rFonts w:ascii="Courier New" w:hAnsi="Courier New" w:cs="Courier New"/>
        </w:rPr>
      </w:pPr>
      <w:del w:id="381" w:author="2016" w:date="2018-03-12T19:42:00Z">
        <w:r w:rsidRPr="00130A25">
          <w:rPr>
            <w:rFonts w:ascii="Courier New" w:hAnsi="Courier New" w:cs="Courier New"/>
          </w:rPr>
          <w:delText>*$include Include\PutOutputAllT.gms</w:delText>
        </w:r>
      </w:del>
    </w:p>
    <w:p w14:paraId="3DEDF4FE" w14:textId="77777777" w:rsidR="00000000" w:rsidRPr="00130A25" w:rsidRDefault="00235AC6" w:rsidP="00130A25">
      <w:pPr>
        <w:pStyle w:val="PlainText"/>
        <w:rPr>
          <w:del w:id="382" w:author="2016" w:date="2018-03-12T19:42:00Z"/>
          <w:rFonts w:ascii="Courier New" w:hAnsi="Courier New" w:cs="Courier New"/>
        </w:rPr>
      </w:pPr>
      <w:del w:id="383" w:author="2016" w:date="2018-03-12T19:42:00Z">
        <w:r w:rsidRPr="00130A25">
          <w:rPr>
            <w:rFonts w:ascii="Courier New" w:hAnsi="Courier New" w:cs="Courier New"/>
          </w:rPr>
          <w:delText>* ...if your directory contains this file.</w:delText>
        </w:r>
      </w:del>
    </w:p>
    <w:p w14:paraId="32EB8238" w14:textId="6CDC8D83" w:rsidR="00000000" w:rsidRPr="00766F3F" w:rsidRDefault="00235AC6" w:rsidP="00766F3F">
      <w:pPr>
        <w:pStyle w:val="PlainText"/>
        <w:rPr>
          <w:ins w:id="384" w:author="2016" w:date="2018-03-12T19:42:00Z"/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put</w:t>
      </w:r>
      <w:proofErr w:type="gramEnd"/>
      <w:r w:rsidRPr="00766F3F">
        <w:rPr>
          <w:rFonts w:ascii="Courier New" w:hAnsi="Courier New" w:cs="Courier New"/>
        </w:rPr>
        <w:t xml:space="preserve"> </w:t>
      </w:r>
      <w:del w:id="385" w:author="2016" w:date="2018-03-12T19:42:00Z">
        <w:r w:rsidRPr="00130A25">
          <w:rPr>
            <w:rFonts w:ascii="Courier New" w:hAnsi="Courier New" w:cs="Courier New"/>
          </w:rPr>
          <w:delText>/</w:delText>
        </w:r>
      </w:del>
      <w:ins w:id="386" w:author="2016" w:date="2018-03-12T19:42:00Z">
        <w:r w:rsidRPr="00766F3F">
          <w:rPr>
            <w:rFonts w:ascii="Courier New" w:hAnsi="Courier New" w:cs="Courier New"/>
          </w:rPr>
          <w:t>/"Results of DICE-2016R model run using model Dice2016R-091916ap.csv";</w:t>
        </w:r>
      </w:ins>
    </w:p>
    <w:p w14:paraId="0FEF6D8C" w14:textId="77777777" w:rsidR="00000000" w:rsidRPr="00766F3F" w:rsidRDefault="00235AC6" w:rsidP="00766F3F">
      <w:pPr>
        <w:pStyle w:val="PlainText"/>
        <w:rPr>
          <w:ins w:id="387" w:author="2016" w:date="2018-03-12T19:42:00Z"/>
          <w:rFonts w:ascii="Courier New" w:hAnsi="Courier New" w:cs="Courier New"/>
        </w:rPr>
      </w:pPr>
      <w:proofErr w:type="gramStart"/>
      <w:ins w:id="388" w:author="2016" w:date="2018-03-12T19:42:00Z"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/"This is opt</w:t>
        </w:r>
        <w:r w:rsidRPr="00766F3F">
          <w:rPr>
            <w:rFonts w:ascii="Courier New" w:hAnsi="Courier New" w:cs="Courier New"/>
          </w:rPr>
          <w:t xml:space="preserve">imal if </w:t>
        </w:r>
        <w:proofErr w:type="spellStart"/>
        <w:r w:rsidRPr="00766F3F">
          <w:rPr>
            <w:rFonts w:ascii="Courier New" w:hAnsi="Courier New" w:cs="Courier New"/>
          </w:rPr>
          <w:t>ifopt</w:t>
        </w:r>
        <w:proofErr w:type="spellEnd"/>
        <w:r w:rsidRPr="00766F3F">
          <w:rPr>
            <w:rFonts w:ascii="Courier New" w:hAnsi="Courier New" w:cs="Courier New"/>
          </w:rPr>
          <w:t xml:space="preserve"> = 1 and baseline if </w:t>
        </w:r>
        <w:proofErr w:type="spellStart"/>
        <w:r w:rsidRPr="00766F3F">
          <w:rPr>
            <w:rFonts w:ascii="Courier New" w:hAnsi="Courier New" w:cs="Courier New"/>
          </w:rPr>
          <w:t>ifopt</w:t>
        </w:r>
        <w:proofErr w:type="spellEnd"/>
        <w:r w:rsidRPr="00766F3F">
          <w:rPr>
            <w:rFonts w:ascii="Courier New" w:hAnsi="Courier New" w:cs="Courier New"/>
          </w:rPr>
          <w:t xml:space="preserve"> = 0";</w:t>
        </w:r>
      </w:ins>
    </w:p>
    <w:p w14:paraId="6F4A471C" w14:textId="77777777" w:rsidR="00000000" w:rsidRPr="00766F3F" w:rsidRDefault="00235AC6" w:rsidP="00766F3F">
      <w:pPr>
        <w:pStyle w:val="PlainText"/>
        <w:rPr>
          <w:ins w:id="389" w:author="2016" w:date="2018-03-12T19:42:00Z"/>
          <w:rFonts w:ascii="Courier New" w:hAnsi="Courier New" w:cs="Courier New"/>
        </w:rPr>
      </w:pPr>
      <w:proofErr w:type="gramStart"/>
      <w:ins w:id="390" w:author="2016" w:date="2018-03-12T19:42:00Z"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/"</w:t>
        </w:r>
        <w:proofErr w:type="spellStart"/>
        <w:r w:rsidRPr="00766F3F">
          <w:rPr>
            <w:rFonts w:ascii="Courier New" w:hAnsi="Courier New" w:cs="Courier New"/>
          </w:rPr>
          <w:t>ifopt</w:t>
        </w:r>
        <w:proofErr w:type="spellEnd"/>
        <w:r w:rsidRPr="00766F3F">
          <w:rPr>
            <w:rFonts w:ascii="Courier New" w:hAnsi="Courier New" w:cs="Courier New"/>
          </w:rPr>
          <w:t xml:space="preserve"> =" </w:t>
        </w:r>
        <w:proofErr w:type="spellStart"/>
        <w:r w:rsidRPr="00766F3F">
          <w:rPr>
            <w:rFonts w:ascii="Courier New" w:hAnsi="Courier New" w:cs="Courier New"/>
          </w:rPr>
          <w:t>ifopt</w:t>
        </w:r>
        <w:proofErr w:type="spellEnd"/>
        <w:r w:rsidRPr="00766F3F">
          <w:rPr>
            <w:rFonts w:ascii="Courier New" w:hAnsi="Courier New" w:cs="Courier New"/>
          </w:rPr>
          <w:t>;</w:t>
        </w:r>
      </w:ins>
    </w:p>
    <w:p w14:paraId="0F96E04E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ins w:id="391" w:author="2016" w:date="2018-03-12T19:42:00Z"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//</w:t>
        </w:r>
      </w:ins>
      <w:r w:rsidRPr="00766F3F">
        <w:rPr>
          <w:rFonts w:ascii="Courier New" w:hAnsi="Courier New" w:cs="Courier New"/>
        </w:rPr>
        <w:t xml:space="preserve"> "Period";</w:t>
      </w:r>
    </w:p>
    <w:p w14:paraId="2A27CFCD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Loop (T, put </w:t>
      </w:r>
      <w:proofErr w:type="spellStart"/>
      <w:r w:rsidRPr="00766F3F">
        <w:rPr>
          <w:rFonts w:ascii="Courier New" w:hAnsi="Courier New" w:cs="Courier New"/>
        </w:rPr>
        <w:t>T.val</w:t>
      </w:r>
      <w:proofErr w:type="spellEnd"/>
      <w:r w:rsidRPr="00766F3F">
        <w:rPr>
          <w:rFonts w:ascii="Courier New" w:hAnsi="Courier New" w:cs="Courier New"/>
        </w:rPr>
        <w:t>);</w:t>
      </w:r>
    </w:p>
    <w:p w14:paraId="545BBF8B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put</w:t>
      </w:r>
      <w:proofErr w:type="gramEnd"/>
      <w:r w:rsidRPr="00766F3F">
        <w:rPr>
          <w:rFonts w:ascii="Courier New" w:hAnsi="Courier New" w:cs="Courier New"/>
        </w:rPr>
        <w:t xml:space="preserve"> / "Year" ;</w:t>
      </w:r>
    </w:p>
    <w:p w14:paraId="5ED009B1" w14:textId="642DC13D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>Loop (T, put (</w:t>
      </w:r>
      <w:del w:id="392" w:author="2016" w:date="2018-03-12T19:42:00Z">
        <w:r w:rsidRPr="00130A25">
          <w:rPr>
            <w:rFonts w:ascii="Courier New" w:hAnsi="Courier New" w:cs="Courier New"/>
          </w:rPr>
          <w:delText>2005</w:delText>
        </w:r>
      </w:del>
      <w:ins w:id="393" w:author="2016" w:date="2018-03-12T19:42:00Z">
        <w:r w:rsidRPr="00766F3F">
          <w:rPr>
            <w:rFonts w:ascii="Courier New" w:hAnsi="Courier New" w:cs="Courier New"/>
          </w:rPr>
          <w:t>2010</w:t>
        </w:r>
      </w:ins>
      <w:proofErr w:type="gramStart"/>
      <w:r w:rsidRPr="00766F3F">
        <w:rPr>
          <w:rFonts w:ascii="Courier New" w:hAnsi="Courier New" w:cs="Courier New"/>
        </w:rPr>
        <w:t>+(</w:t>
      </w:r>
      <w:proofErr w:type="gramEnd"/>
      <w:r w:rsidRPr="00766F3F">
        <w:rPr>
          <w:rFonts w:ascii="Courier New" w:hAnsi="Courier New" w:cs="Courier New"/>
        </w:rPr>
        <w:t>TSTEP*</w:t>
      </w:r>
      <w:proofErr w:type="spellStart"/>
      <w:r w:rsidRPr="00766F3F">
        <w:rPr>
          <w:rFonts w:ascii="Courier New" w:hAnsi="Courier New" w:cs="Courier New"/>
        </w:rPr>
        <w:t>T.val</w:t>
      </w:r>
      <w:proofErr w:type="spellEnd"/>
      <w:r w:rsidRPr="00766F3F">
        <w:rPr>
          <w:rFonts w:ascii="Courier New" w:hAnsi="Courier New" w:cs="Courier New"/>
        </w:rPr>
        <w:t>) ));</w:t>
      </w:r>
    </w:p>
    <w:p w14:paraId="6E10AF1A" w14:textId="4A5B3B85" w:rsidR="00000000" w:rsidRPr="00766F3F" w:rsidRDefault="00235AC6" w:rsidP="00766F3F">
      <w:pPr>
        <w:pStyle w:val="PlainText"/>
        <w:rPr>
          <w:ins w:id="394" w:author="2016" w:date="2018-03-12T19:42:00Z"/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put</w:t>
      </w:r>
      <w:proofErr w:type="gramEnd"/>
      <w:r w:rsidRPr="00766F3F">
        <w:rPr>
          <w:rFonts w:ascii="Courier New" w:hAnsi="Courier New" w:cs="Courier New"/>
        </w:rPr>
        <w:t xml:space="preserve"> / </w:t>
      </w:r>
      <w:del w:id="395" w:author="2016" w:date="2018-03-12T19:42:00Z">
        <w:r w:rsidRPr="00130A25">
          <w:rPr>
            <w:rFonts w:ascii="Courier New" w:hAnsi="Courier New" w:cs="Courier New"/>
          </w:rPr>
          <w:delText>"* CLIMATE MODULE" ;</w:delText>
        </w:r>
      </w:del>
      <w:ins w:id="396" w:author="2016" w:date="2018-03-12T19:42:00Z">
        <w:r w:rsidRPr="00766F3F">
          <w:rPr>
            <w:rFonts w:ascii="Courier New" w:hAnsi="Courier New" w:cs="Courier New"/>
          </w:rPr>
          <w:t>"Industrial Emissions GTCO2 per year" ;</w:t>
        </w:r>
      </w:ins>
    </w:p>
    <w:p w14:paraId="111A768E" w14:textId="77777777" w:rsidR="00000000" w:rsidRPr="00766F3F" w:rsidRDefault="00235AC6" w:rsidP="00766F3F">
      <w:pPr>
        <w:pStyle w:val="PlainText"/>
        <w:rPr>
          <w:ins w:id="397" w:author="2016" w:date="2018-03-12T19:42:00Z"/>
          <w:rFonts w:ascii="Courier New" w:hAnsi="Courier New" w:cs="Courier New"/>
        </w:rPr>
      </w:pPr>
      <w:ins w:id="398" w:author="2016" w:date="2018-03-12T19:42:00Z">
        <w:r w:rsidRPr="00766F3F">
          <w:rPr>
            <w:rFonts w:ascii="Courier New" w:hAnsi="Courier New" w:cs="Courier New"/>
          </w:rPr>
          <w:t xml:space="preserve">Loop (T, put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EIND.l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3F42CDAC" w14:textId="77777777" w:rsidR="00000000" w:rsidRPr="00766F3F" w:rsidRDefault="00235AC6" w:rsidP="00766F3F">
      <w:pPr>
        <w:pStyle w:val="PlainText"/>
        <w:rPr>
          <w:ins w:id="399" w:author="2016" w:date="2018-03-12T19:42:00Z"/>
          <w:rFonts w:ascii="Courier New" w:hAnsi="Courier New" w:cs="Courier New"/>
        </w:rPr>
      </w:pPr>
      <w:proofErr w:type="gramStart"/>
      <w:ins w:id="400" w:author="2016" w:date="2018-03-12T19:42:00Z"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"Atmospheric </w:t>
        </w:r>
        <w:r w:rsidRPr="00766F3F">
          <w:rPr>
            <w:rFonts w:ascii="Courier New" w:hAnsi="Courier New" w:cs="Courier New"/>
          </w:rPr>
          <w:t>concentration C (ppm)" ;</w:t>
        </w:r>
      </w:ins>
    </w:p>
    <w:p w14:paraId="00D92025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ins w:id="401" w:author="2016" w:date="2018-03-12T19:42:00Z">
        <w:r w:rsidRPr="00766F3F">
          <w:rPr>
            <w:rFonts w:ascii="Courier New" w:hAnsi="Courier New" w:cs="Courier New"/>
          </w:rPr>
          <w:t>Loop (T, put (</w:t>
        </w:r>
        <w:proofErr w:type="spellStart"/>
        <w:proofErr w:type="gramStart"/>
        <w:r w:rsidRPr="00766F3F">
          <w:rPr>
            <w:rFonts w:ascii="Courier New" w:hAnsi="Courier New" w:cs="Courier New"/>
          </w:rPr>
          <w:t>MAT.l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T)/2.13));</w:t>
        </w:r>
      </w:ins>
    </w:p>
    <w:p w14:paraId="24B2EB0F" w14:textId="2907288C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put</w:t>
      </w:r>
      <w:proofErr w:type="gramEnd"/>
      <w:r w:rsidRPr="00766F3F">
        <w:rPr>
          <w:rFonts w:ascii="Courier New" w:hAnsi="Courier New" w:cs="Courier New"/>
        </w:rPr>
        <w:t xml:space="preserve"> / "Atmospheric Temperature </w:t>
      </w:r>
      <w:del w:id="402" w:author="2016" w:date="2018-03-12T19:42:00Z">
        <w:r w:rsidRPr="00130A25">
          <w:rPr>
            <w:rFonts w:ascii="Courier New" w:hAnsi="Courier New" w:cs="Courier New"/>
          </w:rPr>
          <w:delText>(deg C above preindustrial)"</w:delText>
        </w:r>
      </w:del>
      <w:ins w:id="403" w:author="2016" w:date="2018-03-12T19:42:00Z">
        <w:r w:rsidRPr="00766F3F">
          <w:rPr>
            <w:rFonts w:ascii="Courier New" w:hAnsi="Courier New" w:cs="Courier New"/>
          </w:rPr>
          <w:t>"</w:t>
        </w:r>
      </w:ins>
      <w:r w:rsidRPr="00766F3F">
        <w:rPr>
          <w:rFonts w:ascii="Courier New" w:hAnsi="Courier New" w:cs="Courier New"/>
        </w:rPr>
        <w:t xml:space="preserve"> ;</w:t>
      </w:r>
    </w:p>
    <w:p w14:paraId="7EF05A17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Loop (T, put </w:t>
      </w:r>
      <w:proofErr w:type="spellStart"/>
      <w:proofErr w:type="gramStart"/>
      <w:r w:rsidRPr="00766F3F">
        <w:rPr>
          <w:rFonts w:ascii="Courier New" w:hAnsi="Courier New" w:cs="Courier New"/>
        </w:rPr>
        <w:t>TATM.l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>T));</w:t>
      </w:r>
    </w:p>
    <w:p w14:paraId="65BD202C" w14:textId="77777777" w:rsidR="00000000" w:rsidRPr="00766F3F" w:rsidRDefault="00235AC6" w:rsidP="00766F3F">
      <w:pPr>
        <w:pStyle w:val="PlainText"/>
        <w:rPr>
          <w:ins w:id="404" w:author="2016" w:date="2018-03-12T19:42:00Z"/>
          <w:rFonts w:ascii="Courier New" w:hAnsi="Courier New" w:cs="Courier New"/>
        </w:rPr>
      </w:pPr>
      <w:proofErr w:type="gramStart"/>
      <w:ins w:id="405" w:author="2016" w:date="2018-03-12T19:42:00Z"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"Output Net Net) " ;</w:t>
        </w:r>
      </w:ins>
    </w:p>
    <w:p w14:paraId="23882B27" w14:textId="77777777" w:rsidR="00000000" w:rsidRPr="00766F3F" w:rsidRDefault="00235AC6" w:rsidP="00766F3F">
      <w:pPr>
        <w:pStyle w:val="PlainText"/>
        <w:rPr>
          <w:ins w:id="406" w:author="2016" w:date="2018-03-12T19:42:00Z"/>
          <w:rFonts w:ascii="Courier New" w:hAnsi="Courier New" w:cs="Courier New"/>
        </w:rPr>
      </w:pPr>
      <w:ins w:id="407" w:author="2016" w:date="2018-03-12T19:42:00Z">
        <w:r w:rsidRPr="00766F3F">
          <w:rPr>
            <w:rFonts w:ascii="Courier New" w:hAnsi="Courier New" w:cs="Courier New"/>
          </w:rPr>
          <w:t xml:space="preserve">Loop (T, put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Y.l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39EC319D" w14:textId="77777777" w:rsidR="00000000" w:rsidRPr="00766F3F" w:rsidRDefault="00235AC6" w:rsidP="00766F3F">
      <w:pPr>
        <w:pStyle w:val="PlainText"/>
        <w:rPr>
          <w:ins w:id="408" w:author="2016" w:date="2018-03-12T19:42:00Z"/>
          <w:rFonts w:ascii="Courier New" w:hAnsi="Courier New" w:cs="Courier New"/>
        </w:rPr>
      </w:pPr>
      <w:proofErr w:type="gramStart"/>
      <w:ins w:id="409" w:author="2016" w:date="2018-03-12T19:42:00Z"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"Climate Damages fraction output" ;</w:t>
        </w:r>
      </w:ins>
    </w:p>
    <w:p w14:paraId="35382196" w14:textId="77777777" w:rsidR="00000000" w:rsidRPr="00766F3F" w:rsidRDefault="00235AC6" w:rsidP="00766F3F">
      <w:pPr>
        <w:pStyle w:val="PlainText"/>
        <w:rPr>
          <w:ins w:id="410" w:author="2016" w:date="2018-03-12T19:42:00Z"/>
          <w:rFonts w:ascii="Courier New" w:hAnsi="Courier New" w:cs="Courier New"/>
        </w:rPr>
      </w:pPr>
      <w:ins w:id="411" w:author="2016" w:date="2018-03-12T19:42:00Z">
        <w:r w:rsidRPr="00766F3F">
          <w:rPr>
            <w:rFonts w:ascii="Courier New" w:hAnsi="Courier New" w:cs="Courier New"/>
          </w:rPr>
          <w:t xml:space="preserve">Loop (T, put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DAMFRAC.l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456D5142" w14:textId="77777777" w:rsidR="00000000" w:rsidRPr="00766F3F" w:rsidRDefault="00235AC6" w:rsidP="00766F3F">
      <w:pPr>
        <w:pStyle w:val="PlainText"/>
        <w:rPr>
          <w:ins w:id="412" w:author="2016" w:date="2018-03-12T19:42:00Z"/>
          <w:rFonts w:ascii="Courier New" w:hAnsi="Courier New" w:cs="Courier New"/>
        </w:rPr>
      </w:pPr>
      <w:proofErr w:type="gramStart"/>
      <w:ins w:id="413" w:author="2016" w:date="2018-03-12T19:42:00Z"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"Consum</w:t>
        </w:r>
        <w:r w:rsidRPr="00766F3F">
          <w:rPr>
            <w:rFonts w:ascii="Courier New" w:hAnsi="Courier New" w:cs="Courier New"/>
          </w:rPr>
          <w:t>ption Per Capita " ;</w:t>
        </w:r>
      </w:ins>
    </w:p>
    <w:p w14:paraId="0DD31BAF" w14:textId="77777777" w:rsidR="00000000" w:rsidRPr="00766F3F" w:rsidRDefault="00235AC6" w:rsidP="00766F3F">
      <w:pPr>
        <w:pStyle w:val="PlainText"/>
        <w:rPr>
          <w:ins w:id="414" w:author="2016" w:date="2018-03-12T19:42:00Z"/>
          <w:rFonts w:ascii="Courier New" w:hAnsi="Courier New" w:cs="Courier New"/>
        </w:rPr>
      </w:pPr>
      <w:ins w:id="415" w:author="2016" w:date="2018-03-12T19:42:00Z">
        <w:r w:rsidRPr="00766F3F">
          <w:rPr>
            <w:rFonts w:ascii="Courier New" w:hAnsi="Courier New" w:cs="Courier New"/>
          </w:rPr>
          <w:t xml:space="preserve">Loop (T, put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CPC.l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76D9BFB8" w14:textId="77777777" w:rsidR="00000000" w:rsidRPr="00766F3F" w:rsidRDefault="00235AC6" w:rsidP="00766F3F">
      <w:pPr>
        <w:pStyle w:val="PlainText"/>
        <w:rPr>
          <w:ins w:id="416" w:author="2016" w:date="2018-03-12T19:42:00Z"/>
          <w:rFonts w:ascii="Courier New" w:hAnsi="Courier New" w:cs="Courier New"/>
        </w:rPr>
      </w:pPr>
      <w:proofErr w:type="gramStart"/>
      <w:ins w:id="417" w:author="2016" w:date="2018-03-12T19:42:00Z"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"Carbon Price (per t CO2)" ;</w:t>
        </w:r>
      </w:ins>
    </w:p>
    <w:p w14:paraId="1A9CEA0F" w14:textId="77777777" w:rsidR="00000000" w:rsidRPr="00766F3F" w:rsidRDefault="00235AC6" w:rsidP="00766F3F">
      <w:pPr>
        <w:pStyle w:val="PlainText"/>
        <w:rPr>
          <w:ins w:id="418" w:author="2016" w:date="2018-03-12T19:42:00Z"/>
          <w:rFonts w:ascii="Courier New" w:hAnsi="Courier New" w:cs="Courier New"/>
        </w:rPr>
      </w:pPr>
      <w:ins w:id="419" w:author="2016" w:date="2018-03-12T19:42:00Z">
        <w:r w:rsidRPr="00766F3F">
          <w:rPr>
            <w:rFonts w:ascii="Courier New" w:hAnsi="Courier New" w:cs="Courier New"/>
          </w:rPr>
          <w:t xml:space="preserve">Loop (T, put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cprice.l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10CC10CD" w14:textId="77777777" w:rsidR="00000000" w:rsidRPr="00766F3F" w:rsidRDefault="00235AC6" w:rsidP="00766F3F">
      <w:pPr>
        <w:pStyle w:val="PlainText"/>
        <w:rPr>
          <w:ins w:id="420" w:author="2016" w:date="2018-03-12T19:42:00Z"/>
          <w:rFonts w:ascii="Courier New" w:hAnsi="Courier New" w:cs="Courier New"/>
        </w:rPr>
      </w:pPr>
      <w:proofErr w:type="gramStart"/>
      <w:ins w:id="421" w:author="2016" w:date="2018-03-12T19:42:00Z"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"Emissions Control Rate" ;</w:t>
        </w:r>
      </w:ins>
    </w:p>
    <w:p w14:paraId="7FAD49A8" w14:textId="77777777" w:rsidR="00000000" w:rsidRPr="00766F3F" w:rsidRDefault="00235AC6" w:rsidP="00766F3F">
      <w:pPr>
        <w:pStyle w:val="PlainText"/>
        <w:rPr>
          <w:ins w:id="422" w:author="2016" w:date="2018-03-12T19:42:00Z"/>
          <w:rFonts w:ascii="Courier New" w:hAnsi="Courier New" w:cs="Courier New"/>
        </w:rPr>
      </w:pPr>
      <w:ins w:id="423" w:author="2016" w:date="2018-03-12T19:42:00Z">
        <w:r w:rsidRPr="00766F3F">
          <w:rPr>
            <w:rFonts w:ascii="Courier New" w:hAnsi="Courier New" w:cs="Courier New"/>
          </w:rPr>
          <w:t xml:space="preserve">Loop (T, put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MIU.l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35EFB349" w14:textId="77777777" w:rsidR="00000000" w:rsidRPr="00766F3F" w:rsidRDefault="00235AC6" w:rsidP="00766F3F">
      <w:pPr>
        <w:pStyle w:val="PlainText"/>
        <w:rPr>
          <w:ins w:id="424" w:author="2016" w:date="2018-03-12T19:42:00Z"/>
          <w:rFonts w:ascii="Courier New" w:hAnsi="Courier New" w:cs="Courier New"/>
        </w:rPr>
      </w:pPr>
      <w:proofErr w:type="gramStart"/>
      <w:ins w:id="425" w:author="2016" w:date="2018-03-12T19:42:00Z"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"Social cost of carbon" ;</w:t>
        </w:r>
      </w:ins>
    </w:p>
    <w:p w14:paraId="47BDB7BC" w14:textId="77777777" w:rsidR="00000000" w:rsidRPr="00766F3F" w:rsidRDefault="00235AC6" w:rsidP="00766F3F">
      <w:pPr>
        <w:pStyle w:val="PlainText"/>
        <w:rPr>
          <w:ins w:id="426" w:author="2016" w:date="2018-03-12T19:42:00Z"/>
          <w:rFonts w:ascii="Courier New" w:hAnsi="Courier New" w:cs="Courier New"/>
        </w:rPr>
      </w:pPr>
      <w:ins w:id="427" w:author="2016" w:date="2018-03-12T19:42:00Z">
        <w:r w:rsidRPr="00766F3F">
          <w:rPr>
            <w:rFonts w:ascii="Courier New" w:hAnsi="Courier New" w:cs="Courier New"/>
          </w:rPr>
          <w:t xml:space="preserve">Loop (T, put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scc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543E7452" w14:textId="77777777" w:rsidR="00000000" w:rsidRPr="00766F3F" w:rsidRDefault="00235AC6" w:rsidP="00766F3F">
      <w:pPr>
        <w:pStyle w:val="PlainText"/>
        <w:rPr>
          <w:ins w:id="428" w:author="2016" w:date="2018-03-12T19:42:00Z"/>
          <w:rFonts w:ascii="Courier New" w:hAnsi="Courier New" w:cs="Courier New"/>
        </w:rPr>
      </w:pPr>
      <w:proofErr w:type="gramStart"/>
      <w:ins w:id="429" w:author="2016" w:date="2018-03-12T19:42:00Z"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"Interest Rate " ;</w:t>
        </w:r>
      </w:ins>
    </w:p>
    <w:p w14:paraId="7B016380" w14:textId="77777777" w:rsidR="00000000" w:rsidRPr="00766F3F" w:rsidRDefault="00235AC6" w:rsidP="00766F3F">
      <w:pPr>
        <w:pStyle w:val="PlainText"/>
        <w:rPr>
          <w:ins w:id="430" w:author="2016" w:date="2018-03-12T19:42:00Z"/>
          <w:rFonts w:ascii="Courier New" w:hAnsi="Courier New" w:cs="Courier New"/>
        </w:rPr>
      </w:pPr>
      <w:ins w:id="431" w:author="2016" w:date="2018-03-12T19:42:00Z">
        <w:r w:rsidRPr="00766F3F">
          <w:rPr>
            <w:rFonts w:ascii="Courier New" w:hAnsi="Courier New" w:cs="Courier New"/>
          </w:rPr>
          <w:t>Loop</w:t>
        </w:r>
        <w:r w:rsidRPr="00766F3F">
          <w:rPr>
            <w:rFonts w:ascii="Courier New" w:hAnsi="Courier New" w:cs="Courier New"/>
          </w:rPr>
          <w:t xml:space="preserve"> (T, put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RI.l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7F530D0C" w14:textId="77777777" w:rsidR="00000000" w:rsidRPr="00766F3F" w:rsidRDefault="00235AC6" w:rsidP="00766F3F">
      <w:pPr>
        <w:pStyle w:val="PlainText"/>
        <w:rPr>
          <w:ins w:id="432" w:author="2016" w:date="2018-03-12T19:42:00Z"/>
          <w:rFonts w:ascii="Courier New" w:hAnsi="Courier New" w:cs="Courier New"/>
        </w:rPr>
      </w:pPr>
      <w:proofErr w:type="gramStart"/>
      <w:ins w:id="433" w:author="2016" w:date="2018-03-12T19:42:00Z"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"Population" ;</w:t>
        </w:r>
      </w:ins>
    </w:p>
    <w:p w14:paraId="3028869D" w14:textId="77777777" w:rsidR="00000000" w:rsidRPr="00766F3F" w:rsidRDefault="00235AC6" w:rsidP="00766F3F">
      <w:pPr>
        <w:pStyle w:val="PlainText"/>
        <w:rPr>
          <w:ins w:id="434" w:author="2016" w:date="2018-03-12T19:42:00Z"/>
          <w:rFonts w:ascii="Courier New" w:hAnsi="Courier New" w:cs="Courier New"/>
        </w:rPr>
      </w:pPr>
      <w:ins w:id="435" w:author="2016" w:date="2018-03-12T19:42:00Z">
        <w:r w:rsidRPr="00766F3F">
          <w:rPr>
            <w:rFonts w:ascii="Courier New" w:hAnsi="Courier New" w:cs="Courier New"/>
          </w:rPr>
          <w:t xml:space="preserve">Loop (T, put </w:t>
        </w:r>
        <w:proofErr w:type="gramStart"/>
        <w:r w:rsidRPr="00766F3F">
          <w:rPr>
            <w:rFonts w:ascii="Courier New" w:hAnsi="Courier New" w:cs="Courier New"/>
          </w:rPr>
          <w:t>L(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1DC0F540" w14:textId="77777777" w:rsidR="00000000" w:rsidRPr="00766F3F" w:rsidRDefault="00235AC6" w:rsidP="00766F3F">
      <w:pPr>
        <w:pStyle w:val="PlainText"/>
        <w:rPr>
          <w:ins w:id="436" w:author="2016" w:date="2018-03-12T19:42:00Z"/>
          <w:rFonts w:ascii="Courier New" w:hAnsi="Courier New" w:cs="Courier New"/>
        </w:rPr>
      </w:pPr>
      <w:proofErr w:type="gramStart"/>
      <w:ins w:id="437" w:author="2016" w:date="2018-03-12T19:42:00Z"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"TFP" ;</w:t>
        </w:r>
      </w:ins>
    </w:p>
    <w:p w14:paraId="0E8D6548" w14:textId="77777777" w:rsidR="00000000" w:rsidRPr="00766F3F" w:rsidRDefault="00235AC6" w:rsidP="00766F3F">
      <w:pPr>
        <w:pStyle w:val="PlainText"/>
        <w:rPr>
          <w:ins w:id="438" w:author="2016" w:date="2018-03-12T19:42:00Z"/>
          <w:rFonts w:ascii="Courier New" w:hAnsi="Courier New" w:cs="Courier New"/>
        </w:rPr>
      </w:pPr>
      <w:ins w:id="439" w:author="2016" w:date="2018-03-12T19:42:00Z">
        <w:r w:rsidRPr="00766F3F">
          <w:rPr>
            <w:rFonts w:ascii="Courier New" w:hAnsi="Courier New" w:cs="Courier New"/>
          </w:rPr>
          <w:t xml:space="preserve">Loop (T, put </w:t>
        </w:r>
        <w:proofErr w:type="gramStart"/>
        <w:r w:rsidRPr="00766F3F">
          <w:rPr>
            <w:rFonts w:ascii="Courier New" w:hAnsi="Courier New" w:cs="Courier New"/>
          </w:rPr>
          <w:t>AL(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61732424" w14:textId="77777777" w:rsidR="00000000" w:rsidRPr="00766F3F" w:rsidRDefault="00235AC6" w:rsidP="00766F3F">
      <w:pPr>
        <w:pStyle w:val="PlainText"/>
        <w:rPr>
          <w:ins w:id="440" w:author="2016" w:date="2018-03-12T19:42:00Z"/>
          <w:rFonts w:ascii="Courier New" w:hAnsi="Courier New" w:cs="Courier New"/>
        </w:rPr>
      </w:pPr>
      <w:proofErr w:type="gramStart"/>
      <w:ins w:id="441" w:author="2016" w:date="2018-03-12T19:42:00Z"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"Output </w:t>
        </w:r>
        <w:proofErr w:type="spellStart"/>
        <w:r w:rsidRPr="00766F3F">
          <w:rPr>
            <w:rFonts w:ascii="Courier New" w:hAnsi="Courier New" w:cs="Courier New"/>
          </w:rPr>
          <w:t>gross,gross</w:t>
        </w:r>
        <w:proofErr w:type="spellEnd"/>
        <w:r w:rsidRPr="00766F3F">
          <w:rPr>
            <w:rFonts w:ascii="Courier New" w:hAnsi="Courier New" w:cs="Courier New"/>
          </w:rPr>
          <w:t>" ;</w:t>
        </w:r>
      </w:ins>
    </w:p>
    <w:p w14:paraId="193E60A2" w14:textId="77777777" w:rsidR="00000000" w:rsidRPr="00766F3F" w:rsidRDefault="00235AC6" w:rsidP="00766F3F">
      <w:pPr>
        <w:pStyle w:val="PlainText"/>
        <w:rPr>
          <w:ins w:id="442" w:author="2016" w:date="2018-03-12T19:42:00Z"/>
          <w:rFonts w:ascii="Courier New" w:hAnsi="Courier New" w:cs="Courier New"/>
        </w:rPr>
      </w:pPr>
      <w:ins w:id="443" w:author="2016" w:date="2018-03-12T19:42:00Z">
        <w:r w:rsidRPr="00766F3F">
          <w:rPr>
            <w:rFonts w:ascii="Courier New" w:hAnsi="Courier New" w:cs="Courier New"/>
          </w:rPr>
          <w:t xml:space="preserve">Loop (T, put </w:t>
        </w:r>
        <w:proofErr w:type="gramStart"/>
        <w:r w:rsidRPr="00766F3F">
          <w:rPr>
            <w:rFonts w:ascii="Courier New" w:hAnsi="Courier New" w:cs="Courier New"/>
          </w:rPr>
          <w:t>YGROSS.L(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090DDB61" w14:textId="77777777" w:rsidR="00000000" w:rsidRPr="00766F3F" w:rsidRDefault="00235AC6" w:rsidP="00766F3F">
      <w:pPr>
        <w:pStyle w:val="PlainText"/>
        <w:rPr>
          <w:ins w:id="444" w:author="2016" w:date="2018-03-12T19:42:00Z"/>
          <w:rFonts w:ascii="Courier New" w:hAnsi="Courier New" w:cs="Courier New"/>
        </w:rPr>
      </w:pPr>
      <w:proofErr w:type="gramStart"/>
      <w:ins w:id="445" w:author="2016" w:date="2018-03-12T19:42:00Z"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"Change </w:t>
        </w:r>
        <w:proofErr w:type="spellStart"/>
        <w:r w:rsidRPr="00766F3F">
          <w:rPr>
            <w:rFonts w:ascii="Courier New" w:hAnsi="Courier New" w:cs="Courier New"/>
          </w:rPr>
          <w:t>tfp</w:t>
        </w:r>
        <w:proofErr w:type="spellEnd"/>
        <w:r w:rsidRPr="00766F3F">
          <w:rPr>
            <w:rFonts w:ascii="Courier New" w:hAnsi="Courier New" w:cs="Courier New"/>
          </w:rPr>
          <w:t>" ;</w:t>
        </w:r>
      </w:ins>
    </w:p>
    <w:p w14:paraId="73A5D860" w14:textId="77777777" w:rsidR="00000000" w:rsidRPr="00766F3F" w:rsidRDefault="00235AC6" w:rsidP="00766F3F">
      <w:pPr>
        <w:pStyle w:val="PlainText"/>
        <w:rPr>
          <w:ins w:id="446" w:author="2016" w:date="2018-03-12T19:42:00Z"/>
          <w:rFonts w:ascii="Courier New" w:hAnsi="Courier New" w:cs="Courier New"/>
        </w:rPr>
      </w:pPr>
      <w:ins w:id="447" w:author="2016" w:date="2018-03-12T19:42:00Z">
        <w:r w:rsidRPr="00766F3F">
          <w:rPr>
            <w:rFonts w:ascii="Courier New" w:hAnsi="Courier New" w:cs="Courier New"/>
          </w:rPr>
          <w:t xml:space="preserve">Loop (T, put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ga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3C6AC74C" w14:textId="77777777" w:rsidR="00000000" w:rsidRPr="00766F3F" w:rsidRDefault="00235AC6" w:rsidP="00766F3F">
      <w:pPr>
        <w:pStyle w:val="PlainText"/>
        <w:rPr>
          <w:ins w:id="448" w:author="2016" w:date="2018-03-12T19:42:00Z"/>
          <w:rFonts w:ascii="Courier New" w:hAnsi="Courier New" w:cs="Courier New"/>
        </w:rPr>
      </w:pPr>
      <w:proofErr w:type="gramStart"/>
      <w:ins w:id="449" w:author="2016" w:date="2018-03-12T19:42:00Z"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"Capital" ;</w:t>
        </w:r>
      </w:ins>
    </w:p>
    <w:p w14:paraId="676C8227" w14:textId="77777777" w:rsidR="00000000" w:rsidRPr="00766F3F" w:rsidRDefault="00235AC6" w:rsidP="00766F3F">
      <w:pPr>
        <w:pStyle w:val="PlainText"/>
        <w:rPr>
          <w:ins w:id="450" w:author="2016" w:date="2018-03-12T19:42:00Z"/>
          <w:rFonts w:ascii="Courier New" w:hAnsi="Courier New" w:cs="Courier New"/>
        </w:rPr>
      </w:pPr>
      <w:ins w:id="451" w:author="2016" w:date="2018-03-12T19:42:00Z">
        <w:r w:rsidRPr="00766F3F">
          <w:rPr>
            <w:rFonts w:ascii="Courier New" w:hAnsi="Courier New" w:cs="Courier New"/>
          </w:rPr>
          <w:t xml:space="preserve">Loop (T, put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k.l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48CA0050" w14:textId="77777777" w:rsidR="00000000" w:rsidRPr="00766F3F" w:rsidRDefault="00235AC6" w:rsidP="00766F3F">
      <w:pPr>
        <w:pStyle w:val="PlainText"/>
        <w:rPr>
          <w:ins w:id="452" w:author="2016" w:date="2018-03-12T19:42:00Z"/>
          <w:rFonts w:ascii="Courier New" w:hAnsi="Courier New" w:cs="Courier New"/>
        </w:rPr>
      </w:pPr>
      <w:ins w:id="453" w:author="2016" w:date="2018-03-12T19:42:00Z">
        <w:r w:rsidRPr="00766F3F">
          <w:rPr>
            <w:rFonts w:ascii="Courier New" w:hAnsi="Courier New" w:cs="Courier New"/>
          </w:rPr>
          <w:t xml:space="preserve"> </w:t>
        </w:r>
        <w:proofErr w:type="gramStart"/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"s" ;</w:t>
        </w:r>
      </w:ins>
    </w:p>
    <w:p w14:paraId="087AD75B" w14:textId="77777777" w:rsidR="00000000" w:rsidRPr="00766F3F" w:rsidRDefault="00235AC6" w:rsidP="00766F3F">
      <w:pPr>
        <w:pStyle w:val="PlainText"/>
        <w:rPr>
          <w:ins w:id="454" w:author="2016" w:date="2018-03-12T19:42:00Z"/>
          <w:rFonts w:ascii="Courier New" w:hAnsi="Courier New" w:cs="Courier New"/>
        </w:rPr>
      </w:pPr>
      <w:ins w:id="455" w:author="2016" w:date="2018-03-12T19:42:00Z">
        <w:r w:rsidRPr="00766F3F">
          <w:rPr>
            <w:rFonts w:ascii="Courier New" w:hAnsi="Courier New" w:cs="Courier New"/>
          </w:rPr>
          <w:t xml:space="preserve">Loop (T, put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s.l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6BA46CD0" w14:textId="77777777" w:rsidR="00000000" w:rsidRPr="00766F3F" w:rsidRDefault="00235AC6" w:rsidP="00766F3F">
      <w:pPr>
        <w:pStyle w:val="PlainText"/>
        <w:rPr>
          <w:ins w:id="456" w:author="2016" w:date="2018-03-12T19:42:00Z"/>
          <w:rFonts w:ascii="Courier New" w:hAnsi="Courier New" w:cs="Courier New"/>
        </w:rPr>
      </w:pPr>
      <w:ins w:id="457" w:author="2016" w:date="2018-03-12T19:42:00Z">
        <w:r w:rsidRPr="00766F3F">
          <w:rPr>
            <w:rFonts w:ascii="Courier New" w:hAnsi="Courier New" w:cs="Courier New"/>
          </w:rPr>
          <w:t xml:space="preserve">  </w:t>
        </w:r>
        <w:proofErr w:type="gramStart"/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"I" ;</w:t>
        </w:r>
      </w:ins>
    </w:p>
    <w:p w14:paraId="1DEF4E97" w14:textId="77777777" w:rsidR="00000000" w:rsidRPr="00766F3F" w:rsidRDefault="00235AC6" w:rsidP="00766F3F">
      <w:pPr>
        <w:pStyle w:val="PlainText"/>
        <w:rPr>
          <w:ins w:id="458" w:author="2016" w:date="2018-03-12T19:42:00Z"/>
          <w:rFonts w:ascii="Courier New" w:hAnsi="Courier New" w:cs="Courier New"/>
        </w:rPr>
      </w:pPr>
      <w:ins w:id="459" w:author="2016" w:date="2018-03-12T19:42:00Z">
        <w:r w:rsidRPr="00766F3F">
          <w:rPr>
            <w:rFonts w:ascii="Courier New" w:hAnsi="Courier New" w:cs="Courier New"/>
          </w:rPr>
          <w:t xml:space="preserve">Loop (T, put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I.l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00A6C768" w14:textId="77777777" w:rsidR="00000000" w:rsidRPr="00766F3F" w:rsidRDefault="00235AC6" w:rsidP="00766F3F">
      <w:pPr>
        <w:pStyle w:val="PlainText"/>
        <w:rPr>
          <w:ins w:id="460" w:author="2016" w:date="2018-03-12T19:42:00Z"/>
          <w:rFonts w:ascii="Courier New" w:hAnsi="Courier New" w:cs="Courier New"/>
        </w:rPr>
      </w:pPr>
      <w:ins w:id="461" w:author="2016" w:date="2018-03-12T19:42:00Z">
        <w:r w:rsidRPr="00766F3F">
          <w:rPr>
            <w:rFonts w:ascii="Courier New" w:hAnsi="Courier New" w:cs="Courier New"/>
          </w:rPr>
          <w:t xml:space="preserve">   </w:t>
        </w:r>
        <w:proofErr w:type="gramStart"/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"Y gross net" ;</w:t>
        </w:r>
      </w:ins>
    </w:p>
    <w:p w14:paraId="193C9E60" w14:textId="77777777" w:rsidR="00000000" w:rsidRPr="00766F3F" w:rsidRDefault="00235AC6" w:rsidP="00766F3F">
      <w:pPr>
        <w:pStyle w:val="PlainText"/>
        <w:rPr>
          <w:ins w:id="462" w:author="2016" w:date="2018-03-12T19:42:00Z"/>
          <w:rFonts w:ascii="Courier New" w:hAnsi="Courier New" w:cs="Courier New"/>
        </w:rPr>
      </w:pPr>
      <w:ins w:id="463" w:author="2016" w:date="2018-03-12T19:42:00Z">
        <w:r w:rsidRPr="00766F3F">
          <w:rPr>
            <w:rFonts w:ascii="Courier New" w:hAnsi="Courier New" w:cs="Courier New"/>
          </w:rPr>
          <w:t xml:space="preserve">Loop (T, put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ynet.l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45948831" w14:textId="77777777" w:rsidR="00000000" w:rsidRPr="00766F3F" w:rsidRDefault="00235AC6" w:rsidP="00766F3F">
      <w:pPr>
        <w:pStyle w:val="PlainText"/>
        <w:rPr>
          <w:ins w:id="464" w:author="2016" w:date="2018-03-12T19:42:00Z"/>
          <w:rFonts w:ascii="Courier New" w:hAnsi="Courier New" w:cs="Courier New"/>
        </w:rPr>
      </w:pPr>
      <w:ins w:id="465" w:author="2016" w:date="2018-03-12T19:42:00Z">
        <w:r w:rsidRPr="00766F3F">
          <w:rPr>
            <w:rFonts w:ascii="Courier New" w:hAnsi="Courier New" w:cs="Courier New"/>
          </w:rPr>
          <w:t xml:space="preserve">   </w:t>
        </w:r>
        <w:proofErr w:type="gramStart"/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"damages" ;</w:t>
        </w:r>
      </w:ins>
    </w:p>
    <w:p w14:paraId="6E39916F" w14:textId="77777777" w:rsidR="00000000" w:rsidRPr="00766F3F" w:rsidRDefault="00235AC6" w:rsidP="00766F3F">
      <w:pPr>
        <w:pStyle w:val="PlainText"/>
        <w:rPr>
          <w:ins w:id="466" w:author="2016" w:date="2018-03-12T19:42:00Z"/>
          <w:rFonts w:ascii="Courier New" w:hAnsi="Courier New" w:cs="Courier New"/>
        </w:rPr>
      </w:pPr>
      <w:ins w:id="467" w:author="2016" w:date="2018-03-12T19:42:00Z">
        <w:r w:rsidRPr="00766F3F">
          <w:rPr>
            <w:rFonts w:ascii="Courier New" w:hAnsi="Courier New" w:cs="Courier New"/>
          </w:rPr>
          <w:t xml:space="preserve">Loop (T, put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damages.l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318D3873" w14:textId="77777777" w:rsidR="00000000" w:rsidRPr="00766F3F" w:rsidRDefault="00235AC6" w:rsidP="00766F3F">
      <w:pPr>
        <w:pStyle w:val="PlainText"/>
        <w:rPr>
          <w:ins w:id="468" w:author="2016" w:date="2018-03-12T19:42:00Z"/>
          <w:rFonts w:ascii="Courier New" w:hAnsi="Courier New" w:cs="Courier New"/>
        </w:rPr>
      </w:pPr>
      <w:ins w:id="469" w:author="2016" w:date="2018-03-12T19:42:00Z">
        <w:r w:rsidRPr="00766F3F">
          <w:rPr>
            <w:rFonts w:ascii="Courier New" w:hAnsi="Courier New" w:cs="Courier New"/>
          </w:rPr>
          <w:t xml:space="preserve">  </w:t>
        </w:r>
        <w:proofErr w:type="gramStart"/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</w:t>
        </w:r>
        <w:proofErr w:type="spellStart"/>
        <w:r w:rsidRPr="00766F3F">
          <w:rPr>
            <w:rFonts w:ascii="Courier New" w:hAnsi="Courier New" w:cs="Courier New"/>
          </w:rPr>
          <w:t>damfrac</w:t>
        </w:r>
        <w:proofErr w:type="spellEnd"/>
        <w:r w:rsidRPr="00766F3F">
          <w:rPr>
            <w:rFonts w:ascii="Courier New" w:hAnsi="Courier New" w:cs="Courier New"/>
          </w:rPr>
          <w:t>" ;</w:t>
        </w:r>
      </w:ins>
    </w:p>
    <w:p w14:paraId="11BB67A0" w14:textId="77777777" w:rsidR="00000000" w:rsidRPr="00766F3F" w:rsidRDefault="00235AC6" w:rsidP="00766F3F">
      <w:pPr>
        <w:pStyle w:val="PlainText"/>
        <w:rPr>
          <w:ins w:id="470" w:author="2016" w:date="2018-03-12T19:42:00Z"/>
          <w:rFonts w:ascii="Courier New" w:hAnsi="Courier New" w:cs="Courier New"/>
        </w:rPr>
      </w:pPr>
      <w:ins w:id="471" w:author="2016" w:date="2018-03-12T19:42:00Z">
        <w:r w:rsidRPr="00766F3F">
          <w:rPr>
            <w:rFonts w:ascii="Courier New" w:hAnsi="Courier New" w:cs="Courier New"/>
          </w:rPr>
          <w:t xml:space="preserve">Loop (T, put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damfrac.l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5D83226A" w14:textId="77777777" w:rsidR="00000000" w:rsidRPr="00766F3F" w:rsidRDefault="00235AC6" w:rsidP="00766F3F">
      <w:pPr>
        <w:pStyle w:val="PlainText"/>
        <w:rPr>
          <w:ins w:id="472" w:author="2016" w:date="2018-03-12T19:42:00Z"/>
          <w:rFonts w:ascii="Courier New" w:hAnsi="Courier New" w:cs="Courier New"/>
        </w:rPr>
      </w:pPr>
      <w:ins w:id="473" w:author="2016" w:date="2018-03-12T19:42:00Z">
        <w:r w:rsidRPr="00766F3F">
          <w:rPr>
            <w:rFonts w:ascii="Courier New" w:hAnsi="Courier New" w:cs="Courier New"/>
          </w:rPr>
          <w:t xml:space="preserve"> </w:t>
        </w:r>
        <w:proofErr w:type="gramStart"/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"abatement" ;</w:t>
        </w:r>
      </w:ins>
    </w:p>
    <w:p w14:paraId="0ACC2CAE" w14:textId="77777777" w:rsidR="00000000" w:rsidRPr="00766F3F" w:rsidRDefault="00235AC6" w:rsidP="00766F3F">
      <w:pPr>
        <w:pStyle w:val="PlainText"/>
        <w:rPr>
          <w:ins w:id="474" w:author="2016" w:date="2018-03-12T19:42:00Z"/>
          <w:rFonts w:ascii="Courier New" w:hAnsi="Courier New" w:cs="Courier New"/>
        </w:rPr>
      </w:pPr>
      <w:ins w:id="475" w:author="2016" w:date="2018-03-12T19:42:00Z">
        <w:r w:rsidRPr="00766F3F">
          <w:rPr>
            <w:rFonts w:ascii="Courier New" w:hAnsi="Courier New" w:cs="Courier New"/>
          </w:rPr>
          <w:t xml:space="preserve">Loop (T, put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abate</w:t>
        </w:r>
        <w:r w:rsidRPr="00766F3F">
          <w:rPr>
            <w:rFonts w:ascii="Courier New" w:hAnsi="Courier New" w:cs="Courier New"/>
          </w:rPr>
          <w:t>cost.l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55DABF77" w14:textId="77777777" w:rsidR="00000000" w:rsidRPr="00766F3F" w:rsidRDefault="00235AC6" w:rsidP="00766F3F">
      <w:pPr>
        <w:pStyle w:val="PlainText"/>
        <w:rPr>
          <w:ins w:id="476" w:author="2016" w:date="2018-03-12T19:42:00Z"/>
          <w:rFonts w:ascii="Courier New" w:hAnsi="Courier New" w:cs="Courier New"/>
        </w:rPr>
      </w:pPr>
      <w:ins w:id="477" w:author="2016" w:date="2018-03-12T19:42:00Z">
        <w:r w:rsidRPr="00766F3F">
          <w:rPr>
            <w:rFonts w:ascii="Courier New" w:hAnsi="Courier New" w:cs="Courier New"/>
          </w:rPr>
          <w:t xml:space="preserve"> </w:t>
        </w:r>
        <w:proofErr w:type="gramStart"/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"sigma" ;</w:t>
        </w:r>
      </w:ins>
    </w:p>
    <w:p w14:paraId="43F0112C" w14:textId="77777777" w:rsidR="00000000" w:rsidRPr="00766F3F" w:rsidRDefault="00235AC6" w:rsidP="00766F3F">
      <w:pPr>
        <w:pStyle w:val="PlainText"/>
        <w:rPr>
          <w:ins w:id="478" w:author="2016" w:date="2018-03-12T19:42:00Z"/>
          <w:rFonts w:ascii="Courier New" w:hAnsi="Courier New" w:cs="Courier New"/>
        </w:rPr>
      </w:pPr>
      <w:ins w:id="479" w:author="2016" w:date="2018-03-12T19:42:00Z">
        <w:r w:rsidRPr="00766F3F">
          <w:rPr>
            <w:rFonts w:ascii="Courier New" w:hAnsi="Courier New" w:cs="Courier New"/>
          </w:rPr>
          <w:t xml:space="preserve">Loop (T, put </w:t>
        </w:r>
        <w:proofErr w:type="gramStart"/>
        <w:r w:rsidRPr="00766F3F">
          <w:rPr>
            <w:rFonts w:ascii="Courier New" w:hAnsi="Courier New" w:cs="Courier New"/>
          </w:rPr>
          <w:t>sigma(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6BCF8FC3" w14:textId="77777777" w:rsidR="00000000" w:rsidRPr="00766F3F" w:rsidRDefault="00235AC6" w:rsidP="00766F3F">
      <w:pPr>
        <w:pStyle w:val="PlainText"/>
        <w:rPr>
          <w:ins w:id="480" w:author="2016" w:date="2018-03-12T19:42:00Z"/>
          <w:rFonts w:ascii="Courier New" w:hAnsi="Courier New" w:cs="Courier New"/>
        </w:rPr>
      </w:pPr>
      <w:ins w:id="481" w:author="2016" w:date="2018-03-12T19:42:00Z">
        <w:r w:rsidRPr="00766F3F">
          <w:rPr>
            <w:rFonts w:ascii="Courier New" w:hAnsi="Courier New" w:cs="Courier New"/>
          </w:rPr>
          <w:t xml:space="preserve"> </w:t>
        </w:r>
        <w:proofErr w:type="gramStart"/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</w:t>
        </w:r>
        <w:proofErr w:type="spellStart"/>
        <w:r w:rsidRPr="00766F3F">
          <w:rPr>
            <w:rFonts w:ascii="Courier New" w:hAnsi="Courier New" w:cs="Courier New"/>
          </w:rPr>
          <w:t>Forcings</w:t>
        </w:r>
        <w:proofErr w:type="spellEnd"/>
        <w:r w:rsidRPr="00766F3F">
          <w:rPr>
            <w:rFonts w:ascii="Courier New" w:hAnsi="Courier New" w:cs="Courier New"/>
          </w:rPr>
          <w:t>" ;</w:t>
        </w:r>
      </w:ins>
    </w:p>
    <w:p w14:paraId="14CB1052" w14:textId="77777777" w:rsidR="00000000" w:rsidRPr="00766F3F" w:rsidRDefault="00235AC6" w:rsidP="00766F3F">
      <w:pPr>
        <w:pStyle w:val="PlainText"/>
        <w:rPr>
          <w:ins w:id="482" w:author="2016" w:date="2018-03-12T19:42:00Z"/>
          <w:rFonts w:ascii="Courier New" w:hAnsi="Courier New" w:cs="Courier New"/>
        </w:rPr>
      </w:pPr>
      <w:ins w:id="483" w:author="2016" w:date="2018-03-12T19:42:00Z">
        <w:r w:rsidRPr="00766F3F">
          <w:rPr>
            <w:rFonts w:ascii="Courier New" w:hAnsi="Courier New" w:cs="Courier New"/>
          </w:rPr>
          <w:t xml:space="preserve">Loop (T, put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forc.l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4D3DE398" w14:textId="77777777" w:rsidR="00000000" w:rsidRPr="00766F3F" w:rsidRDefault="00235AC6" w:rsidP="00766F3F">
      <w:pPr>
        <w:pStyle w:val="PlainText"/>
        <w:rPr>
          <w:ins w:id="484" w:author="2016" w:date="2018-03-12T19:42:00Z"/>
          <w:rFonts w:ascii="Courier New" w:hAnsi="Courier New" w:cs="Courier New"/>
        </w:rPr>
      </w:pPr>
      <w:proofErr w:type="gramStart"/>
      <w:ins w:id="485" w:author="2016" w:date="2018-03-12T19:42:00Z"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"Other </w:t>
        </w:r>
        <w:proofErr w:type="spellStart"/>
        <w:r w:rsidRPr="00766F3F">
          <w:rPr>
            <w:rFonts w:ascii="Courier New" w:hAnsi="Courier New" w:cs="Courier New"/>
          </w:rPr>
          <w:t>Forcings</w:t>
        </w:r>
        <w:proofErr w:type="spellEnd"/>
        <w:r w:rsidRPr="00766F3F">
          <w:rPr>
            <w:rFonts w:ascii="Courier New" w:hAnsi="Courier New" w:cs="Courier New"/>
          </w:rPr>
          <w:t>" ;</w:t>
        </w:r>
      </w:ins>
    </w:p>
    <w:p w14:paraId="5A5114D6" w14:textId="77777777" w:rsidR="00000000" w:rsidRPr="00766F3F" w:rsidRDefault="00235AC6" w:rsidP="00766F3F">
      <w:pPr>
        <w:pStyle w:val="PlainText"/>
        <w:rPr>
          <w:ins w:id="486" w:author="2016" w:date="2018-03-12T19:42:00Z"/>
          <w:rFonts w:ascii="Courier New" w:hAnsi="Courier New" w:cs="Courier New"/>
        </w:rPr>
      </w:pPr>
      <w:ins w:id="487" w:author="2016" w:date="2018-03-12T19:42:00Z">
        <w:r w:rsidRPr="00766F3F">
          <w:rPr>
            <w:rFonts w:ascii="Courier New" w:hAnsi="Courier New" w:cs="Courier New"/>
          </w:rPr>
          <w:t xml:space="preserve">Loop (T, put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forcoth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73992EAE" w14:textId="77777777" w:rsidR="00000000" w:rsidRPr="00766F3F" w:rsidRDefault="00235AC6" w:rsidP="00766F3F">
      <w:pPr>
        <w:pStyle w:val="PlainText"/>
        <w:rPr>
          <w:ins w:id="488" w:author="2016" w:date="2018-03-12T19:42:00Z"/>
          <w:rFonts w:ascii="Courier New" w:hAnsi="Courier New" w:cs="Courier New"/>
        </w:rPr>
      </w:pPr>
      <w:proofErr w:type="gramStart"/>
      <w:ins w:id="489" w:author="2016" w:date="2018-03-12T19:42:00Z"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"Period </w:t>
        </w:r>
        <w:proofErr w:type="spellStart"/>
        <w:r w:rsidRPr="00766F3F">
          <w:rPr>
            <w:rFonts w:ascii="Courier New" w:hAnsi="Courier New" w:cs="Courier New"/>
          </w:rPr>
          <w:t>utilty</w:t>
        </w:r>
        <w:proofErr w:type="spellEnd"/>
        <w:r w:rsidRPr="00766F3F">
          <w:rPr>
            <w:rFonts w:ascii="Courier New" w:hAnsi="Courier New" w:cs="Courier New"/>
          </w:rPr>
          <w:t>" ;</w:t>
        </w:r>
      </w:ins>
    </w:p>
    <w:p w14:paraId="56A0BA5A" w14:textId="77777777" w:rsidR="00000000" w:rsidRPr="00766F3F" w:rsidRDefault="00235AC6" w:rsidP="00766F3F">
      <w:pPr>
        <w:pStyle w:val="PlainText"/>
        <w:rPr>
          <w:ins w:id="490" w:author="2016" w:date="2018-03-12T19:42:00Z"/>
          <w:rFonts w:ascii="Courier New" w:hAnsi="Courier New" w:cs="Courier New"/>
        </w:rPr>
      </w:pPr>
      <w:ins w:id="491" w:author="2016" w:date="2018-03-12T19:42:00Z">
        <w:r w:rsidRPr="00766F3F">
          <w:rPr>
            <w:rFonts w:ascii="Courier New" w:hAnsi="Courier New" w:cs="Courier New"/>
          </w:rPr>
          <w:t xml:space="preserve">Loop (T, put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periodu.l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6F19F32C" w14:textId="77777777" w:rsidR="00000000" w:rsidRPr="00766F3F" w:rsidRDefault="00235AC6" w:rsidP="00766F3F">
      <w:pPr>
        <w:pStyle w:val="PlainText"/>
        <w:rPr>
          <w:ins w:id="492" w:author="2016" w:date="2018-03-12T19:42:00Z"/>
          <w:rFonts w:ascii="Courier New" w:hAnsi="Courier New" w:cs="Courier New"/>
        </w:rPr>
      </w:pPr>
      <w:proofErr w:type="gramStart"/>
      <w:ins w:id="493" w:author="2016" w:date="2018-03-12T19:42:00Z"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"Consumption" ;</w:t>
        </w:r>
      </w:ins>
    </w:p>
    <w:p w14:paraId="5192CF14" w14:textId="77777777" w:rsidR="00000000" w:rsidRPr="00766F3F" w:rsidRDefault="00235AC6" w:rsidP="00766F3F">
      <w:pPr>
        <w:pStyle w:val="PlainText"/>
        <w:rPr>
          <w:ins w:id="494" w:author="2016" w:date="2018-03-12T19:42:00Z"/>
          <w:rFonts w:ascii="Courier New" w:hAnsi="Courier New" w:cs="Courier New"/>
        </w:rPr>
      </w:pPr>
      <w:ins w:id="495" w:author="2016" w:date="2018-03-12T19:42:00Z">
        <w:r w:rsidRPr="00766F3F">
          <w:rPr>
            <w:rFonts w:ascii="Courier New" w:hAnsi="Courier New" w:cs="Courier New"/>
          </w:rPr>
          <w:t xml:space="preserve">Loop (T, put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C.l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081F01EB" w14:textId="77777777" w:rsidR="00000000" w:rsidRPr="00766F3F" w:rsidRDefault="00235AC6" w:rsidP="00766F3F">
      <w:pPr>
        <w:pStyle w:val="PlainText"/>
        <w:rPr>
          <w:ins w:id="496" w:author="2016" w:date="2018-03-12T19:42:00Z"/>
          <w:rFonts w:ascii="Courier New" w:hAnsi="Courier New" w:cs="Courier New"/>
        </w:rPr>
      </w:pPr>
      <w:proofErr w:type="gramStart"/>
      <w:ins w:id="497" w:author="2016" w:date="2018-03-12T19:42:00Z"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"Objective" ;</w:t>
        </w:r>
      </w:ins>
    </w:p>
    <w:p w14:paraId="28994B12" w14:textId="77777777" w:rsidR="00000000" w:rsidRPr="00766F3F" w:rsidRDefault="00235AC6" w:rsidP="00766F3F">
      <w:pPr>
        <w:pStyle w:val="PlainText"/>
        <w:rPr>
          <w:ins w:id="498" w:author="2016" w:date="2018-03-12T19:42:00Z"/>
          <w:rFonts w:ascii="Courier New" w:hAnsi="Courier New" w:cs="Courier New"/>
        </w:rPr>
      </w:pPr>
      <w:proofErr w:type="gramStart"/>
      <w:ins w:id="499" w:author="2016" w:date="2018-03-12T19:42:00Z"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</w:t>
        </w:r>
        <w:proofErr w:type="spellStart"/>
        <w:r w:rsidRPr="00766F3F">
          <w:rPr>
            <w:rFonts w:ascii="Courier New" w:hAnsi="Courier New" w:cs="Courier New"/>
          </w:rPr>
          <w:t>utility.l</w:t>
        </w:r>
        <w:proofErr w:type="spellEnd"/>
        <w:r w:rsidRPr="00766F3F">
          <w:rPr>
            <w:rFonts w:ascii="Courier New" w:hAnsi="Courier New" w:cs="Courier New"/>
          </w:rPr>
          <w:t>;</w:t>
        </w:r>
      </w:ins>
    </w:p>
    <w:p w14:paraId="1BE1BBF2" w14:textId="77777777" w:rsidR="00000000" w:rsidRPr="00766F3F" w:rsidRDefault="00235AC6" w:rsidP="00766F3F">
      <w:pPr>
        <w:pStyle w:val="PlainText"/>
        <w:rPr>
          <w:ins w:id="500" w:author="2016" w:date="2018-03-12T19:42:00Z"/>
          <w:rFonts w:ascii="Courier New" w:hAnsi="Courier New" w:cs="Courier New"/>
        </w:rPr>
      </w:pPr>
      <w:proofErr w:type="gramStart"/>
      <w:ins w:id="501" w:author="2016" w:date="2018-03-12T19:42:00Z"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"Land emissions" ;</w:t>
        </w:r>
      </w:ins>
    </w:p>
    <w:p w14:paraId="3DF3F48D" w14:textId="77777777" w:rsidR="00000000" w:rsidRPr="00766F3F" w:rsidRDefault="00235AC6" w:rsidP="00766F3F">
      <w:pPr>
        <w:pStyle w:val="PlainText"/>
        <w:rPr>
          <w:ins w:id="502" w:author="2016" w:date="2018-03-12T19:42:00Z"/>
          <w:rFonts w:ascii="Courier New" w:hAnsi="Courier New" w:cs="Courier New"/>
        </w:rPr>
      </w:pPr>
      <w:ins w:id="503" w:author="2016" w:date="2018-03-12T19:42:00Z">
        <w:r w:rsidRPr="00766F3F">
          <w:rPr>
            <w:rFonts w:ascii="Courier New" w:hAnsi="Courier New" w:cs="Courier New"/>
          </w:rPr>
          <w:t xml:space="preserve">Loop (T, put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etree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52F9A38E" w14:textId="77777777" w:rsidR="00000000" w:rsidRPr="00766F3F" w:rsidRDefault="00235AC6" w:rsidP="00766F3F">
      <w:pPr>
        <w:pStyle w:val="PlainText"/>
        <w:rPr>
          <w:ins w:id="504" w:author="2016" w:date="2018-03-12T19:42:00Z"/>
          <w:rFonts w:ascii="Courier New" w:hAnsi="Courier New" w:cs="Courier New"/>
        </w:rPr>
      </w:pPr>
      <w:proofErr w:type="gramStart"/>
      <w:ins w:id="505" w:author="2016" w:date="2018-03-12T19:42:00Z"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"Cumulative </w:t>
        </w:r>
        <w:proofErr w:type="spellStart"/>
        <w:r w:rsidRPr="00766F3F">
          <w:rPr>
            <w:rFonts w:ascii="Courier New" w:hAnsi="Courier New" w:cs="Courier New"/>
          </w:rPr>
          <w:t>ind</w:t>
        </w:r>
        <w:proofErr w:type="spellEnd"/>
        <w:r w:rsidRPr="00766F3F">
          <w:rPr>
            <w:rFonts w:ascii="Courier New" w:hAnsi="Courier New" w:cs="Courier New"/>
          </w:rPr>
          <w:t xml:space="preserve"> emissions" ;</w:t>
        </w:r>
      </w:ins>
    </w:p>
    <w:p w14:paraId="4E0472B9" w14:textId="77777777" w:rsidR="00000000" w:rsidRPr="00766F3F" w:rsidRDefault="00235AC6" w:rsidP="00766F3F">
      <w:pPr>
        <w:pStyle w:val="PlainText"/>
        <w:rPr>
          <w:ins w:id="506" w:author="2016" w:date="2018-03-12T19:42:00Z"/>
          <w:rFonts w:ascii="Courier New" w:hAnsi="Courier New" w:cs="Courier New"/>
        </w:rPr>
      </w:pPr>
      <w:ins w:id="507" w:author="2016" w:date="2018-03-12T19:42:00Z">
        <w:r w:rsidRPr="00766F3F">
          <w:rPr>
            <w:rFonts w:ascii="Courier New" w:hAnsi="Courier New" w:cs="Courier New"/>
          </w:rPr>
          <w:t xml:space="preserve">Loop (T, put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cca.l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1BB211E1" w14:textId="77777777" w:rsidR="00000000" w:rsidRPr="00766F3F" w:rsidRDefault="00235AC6" w:rsidP="00766F3F">
      <w:pPr>
        <w:pStyle w:val="PlainText"/>
        <w:rPr>
          <w:ins w:id="508" w:author="2016" w:date="2018-03-12T19:42:00Z"/>
          <w:rFonts w:ascii="Courier New" w:hAnsi="Courier New" w:cs="Courier New"/>
        </w:rPr>
      </w:pPr>
      <w:proofErr w:type="gramStart"/>
      <w:ins w:id="509" w:author="2016" w:date="2018-03-12T19:42:00Z"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"Cumulative total emissions" ;</w:t>
        </w:r>
      </w:ins>
    </w:p>
    <w:p w14:paraId="1964A315" w14:textId="77777777" w:rsidR="00000000" w:rsidRPr="00766F3F" w:rsidRDefault="00235AC6" w:rsidP="00766F3F">
      <w:pPr>
        <w:pStyle w:val="PlainText"/>
        <w:rPr>
          <w:ins w:id="510" w:author="2016" w:date="2018-03-12T19:42:00Z"/>
          <w:rFonts w:ascii="Courier New" w:hAnsi="Courier New" w:cs="Courier New"/>
        </w:rPr>
      </w:pPr>
      <w:ins w:id="511" w:author="2016" w:date="2018-03-12T19:42:00Z">
        <w:r w:rsidRPr="00766F3F">
          <w:rPr>
            <w:rFonts w:ascii="Courier New" w:hAnsi="Courier New" w:cs="Courier New"/>
          </w:rPr>
          <w:t xml:space="preserve">Loop (T, put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ccatot.l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44D114E6" w14:textId="77777777" w:rsidR="00000000" w:rsidRPr="00766F3F" w:rsidRDefault="00235AC6" w:rsidP="00766F3F">
      <w:pPr>
        <w:pStyle w:val="PlainText"/>
        <w:rPr>
          <w:ins w:id="512" w:author="2016" w:date="2018-03-12T19:42:00Z"/>
          <w:rFonts w:ascii="Courier New" w:hAnsi="Courier New" w:cs="Courier New"/>
        </w:rPr>
      </w:pPr>
      <w:proofErr w:type="gramStart"/>
      <w:ins w:id="513" w:author="2016" w:date="2018-03-12T19:42:00Z"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"Atmospheric concentrations Gt" ;</w:t>
        </w:r>
      </w:ins>
    </w:p>
    <w:p w14:paraId="241BA535" w14:textId="77777777" w:rsidR="00000000" w:rsidRPr="00766F3F" w:rsidRDefault="00235AC6" w:rsidP="00766F3F">
      <w:pPr>
        <w:pStyle w:val="PlainText"/>
        <w:rPr>
          <w:ins w:id="514" w:author="2016" w:date="2018-03-12T19:42:00Z"/>
          <w:rFonts w:ascii="Courier New" w:hAnsi="Courier New" w:cs="Courier New"/>
        </w:rPr>
      </w:pPr>
      <w:ins w:id="515" w:author="2016" w:date="2018-03-12T19:42:00Z">
        <w:r w:rsidRPr="00766F3F">
          <w:rPr>
            <w:rFonts w:ascii="Courier New" w:hAnsi="Courier New" w:cs="Courier New"/>
          </w:rPr>
          <w:t xml:space="preserve">Loop (T, put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mat.l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539D9A13" w14:textId="77777777" w:rsidR="00000000" w:rsidRPr="00766F3F" w:rsidRDefault="00235AC6" w:rsidP="00766F3F">
      <w:pPr>
        <w:pStyle w:val="PlainText"/>
        <w:rPr>
          <w:ins w:id="516" w:author="2016" w:date="2018-03-12T19:42:00Z"/>
          <w:rFonts w:ascii="Courier New" w:hAnsi="Courier New" w:cs="Courier New"/>
        </w:rPr>
      </w:pPr>
      <w:proofErr w:type="gramStart"/>
      <w:ins w:id="517" w:author="2016" w:date="2018-03-12T19:42:00Z"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"Atmospheric concentrations ppm" ;</w:t>
        </w:r>
      </w:ins>
    </w:p>
    <w:p w14:paraId="602CB11A" w14:textId="77777777" w:rsidR="00000000" w:rsidRPr="00766F3F" w:rsidRDefault="00235AC6" w:rsidP="00766F3F">
      <w:pPr>
        <w:pStyle w:val="PlainText"/>
        <w:rPr>
          <w:ins w:id="518" w:author="2016" w:date="2018-03-12T19:42:00Z"/>
          <w:rFonts w:ascii="Courier New" w:hAnsi="Courier New" w:cs="Courier New"/>
        </w:rPr>
      </w:pPr>
      <w:ins w:id="519" w:author="2016" w:date="2018-03-12T19:42:00Z">
        <w:r w:rsidRPr="00766F3F">
          <w:rPr>
            <w:rFonts w:ascii="Courier New" w:hAnsi="Courier New" w:cs="Courier New"/>
          </w:rPr>
          <w:t xml:space="preserve">Loop (T, put </w:t>
        </w:r>
        <w:proofErr w:type="gramStart"/>
        <w:r w:rsidRPr="00766F3F">
          <w:rPr>
            <w:rFonts w:ascii="Courier New" w:hAnsi="Courier New" w:cs="Courier New"/>
          </w:rPr>
          <w:t>ppm(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2D93295C" w14:textId="4F6CBA9A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put</w:t>
      </w:r>
      <w:proofErr w:type="gramEnd"/>
      <w:r w:rsidRPr="00766F3F">
        <w:rPr>
          <w:rFonts w:ascii="Courier New" w:hAnsi="Courier New" w:cs="Courier New"/>
        </w:rPr>
        <w:t xml:space="preserve"> / "Total </w:t>
      </w:r>
      <w:del w:id="520" w:author="2016" w:date="2018-03-12T19:42:00Z">
        <w:r w:rsidRPr="00130A25">
          <w:rPr>
            <w:rFonts w:ascii="Courier New" w:hAnsi="Courier New" w:cs="Courier New"/>
          </w:rPr>
          <w:delText>Increase in Forcing (Watts</w:delText>
        </w:r>
      </w:del>
      <w:ins w:id="521" w:author="2016" w:date="2018-03-12T19:42:00Z">
        <w:r w:rsidRPr="00766F3F">
          <w:rPr>
            <w:rFonts w:ascii="Courier New" w:hAnsi="Courier New" w:cs="Courier New"/>
          </w:rPr>
          <w:t>Emissions GTCO2</w:t>
        </w:r>
      </w:ins>
      <w:r w:rsidRPr="00766F3F">
        <w:rPr>
          <w:rFonts w:ascii="Courier New" w:hAnsi="Courier New" w:cs="Courier New"/>
        </w:rPr>
        <w:t xml:space="preserve"> per </w:t>
      </w:r>
      <w:del w:id="522" w:author="2016" w:date="2018-03-12T19:42:00Z">
        <w:r w:rsidRPr="00130A25">
          <w:rPr>
            <w:rFonts w:ascii="Courier New" w:hAnsi="Courier New" w:cs="Courier New"/>
          </w:rPr>
          <w:delText>Meter2, preindustrial)"</w:delText>
        </w:r>
      </w:del>
      <w:ins w:id="523" w:author="2016" w:date="2018-03-12T19:42:00Z">
        <w:r w:rsidRPr="00766F3F">
          <w:rPr>
            <w:rFonts w:ascii="Courier New" w:hAnsi="Courier New" w:cs="Courier New"/>
          </w:rPr>
          <w:t>year"</w:t>
        </w:r>
      </w:ins>
      <w:r w:rsidRPr="00766F3F">
        <w:rPr>
          <w:rFonts w:ascii="Courier New" w:hAnsi="Courier New" w:cs="Courier New"/>
        </w:rPr>
        <w:t xml:space="preserve"> ;</w:t>
      </w:r>
    </w:p>
    <w:p w14:paraId="01A66C04" w14:textId="193F77D8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Loop (T, put </w:t>
      </w:r>
      <w:del w:id="524" w:author="2016" w:date="2018-03-12T19:42:00Z">
        <w:r w:rsidRPr="00130A25">
          <w:rPr>
            <w:rFonts w:ascii="Courier New" w:hAnsi="Courier New" w:cs="Courier New"/>
          </w:rPr>
          <w:delText>FORC</w:delText>
        </w:r>
      </w:del>
      <w:proofErr w:type="spellStart"/>
      <w:proofErr w:type="gramStart"/>
      <w:ins w:id="525" w:author="2016" w:date="2018-03-12T19:42:00Z">
        <w:r w:rsidRPr="00766F3F">
          <w:rPr>
            <w:rFonts w:ascii="Courier New" w:hAnsi="Courier New" w:cs="Courier New"/>
          </w:rPr>
          <w:t>E</w:t>
        </w:r>
      </w:ins>
      <w:r w:rsidRPr="00766F3F">
        <w:rPr>
          <w:rFonts w:ascii="Courier New" w:hAnsi="Courier New" w:cs="Courier New"/>
        </w:rPr>
        <w:t>.l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r w:rsidRPr="00766F3F">
        <w:rPr>
          <w:rFonts w:ascii="Courier New" w:hAnsi="Courier New" w:cs="Courier New"/>
        </w:rPr>
        <w:t>T));</w:t>
      </w:r>
    </w:p>
    <w:p w14:paraId="688A94C4" w14:textId="32E5616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gramStart"/>
      <w:r w:rsidRPr="00766F3F">
        <w:rPr>
          <w:rFonts w:ascii="Courier New" w:hAnsi="Courier New" w:cs="Courier New"/>
        </w:rPr>
        <w:t>put</w:t>
      </w:r>
      <w:proofErr w:type="gramEnd"/>
      <w:r w:rsidRPr="00766F3F">
        <w:rPr>
          <w:rFonts w:ascii="Courier New" w:hAnsi="Courier New" w:cs="Courier New"/>
        </w:rPr>
        <w:t xml:space="preserve"> / "</w:t>
      </w:r>
      <w:del w:id="526" w:author="2016" w:date="2018-03-12T19:42:00Z">
        <w:r w:rsidRPr="00130A25">
          <w:rPr>
            <w:rFonts w:ascii="Courier New" w:hAnsi="Courier New" w:cs="Courier New"/>
          </w:rPr>
          <w:delText>Lower Ocean Temperature (deg C above preindustrial)"</w:delText>
        </w:r>
      </w:del>
      <w:ins w:id="527" w:author="2016" w:date="2018-03-12T19:42:00Z">
        <w:r w:rsidRPr="00766F3F">
          <w:rPr>
            <w:rFonts w:ascii="Courier New" w:hAnsi="Courier New" w:cs="Courier New"/>
          </w:rPr>
          <w:t>Atmospheric concentrations upper"</w:t>
        </w:r>
      </w:ins>
      <w:r w:rsidRPr="00766F3F">
        <w:rPr>
          <w:rFonts w:ascii="Courier New" w:hAnsi="Courier New" w:cs="Courier New"/>
        </w:rPr>
        <w:t xml:space="preserve"> ;</w:t>
      </w:r>
    </w:p>
    <w:p w14:paraId="277A0FB4" w14:textId="24D66E48" w:rsidR="00000000" w:rsidRPr="00766F3F" w:rsidRDefault="00235AC6" w:rsidP="00766F3F">
      <w:pPr>
        <w:pStyle w:val="PlainText"/>
        <w:rPr>
          <w:ins w:id="528" w:author="2016" w:date="2018-03-12T19:42:00Z"/>
          <w:rFonts w:ascii="Courier New" w:hAnsi="Courier New" w:cs="Courier New"/>
        </w:rPr>
      </w:pPr>
      <w:r w:rsidRPr="00766F3F">
        <w:rPr>
          <w:rFonts w:ascii="Courier New" w:hAnsi="Courier New" w:cs="Courier New"/>
        </w:rPr>
        <w:t xml:space="preserve">Loop (T, put </w:t>
      </w:r>
      <w:del w:id="529" w:author="2016" w:date="2018-03-12T19:42:00Z">
        <w:r w:rsidRPr="00130A25">
          <w:rPr>
            <w:rFonts w:ascii="Courier New" w:hAnsi="Courier New" w:cs="Courier New"/>
          </w:rPr>
          <w:delText>TOCEAN</w:delText>
        </w:r>
      </w:del>
      <w:proofErr w:type="spellStart"/>
      <w:proofErr w:type="gramStart"/>
      <w:ins w:id="530" w:author="2016" w:date="2018-03-12T19:42:00Z">
        <w:r w:rsidRPr="00766F3F">
          <w:rPr>
            <w:rFonts w:ascii="Courier New" w:hAnsi="Courier New" w:cs="Courier New"/>
          </w:rPr>
          <w:t>mu</w:t>
        </w:r>
      </w:ins>
      <w:r w:rsidRPr="00766F3F">
        <w:rPr>
          <w:rFonts w:ascii="Courier New" w:hAnsi="Courier New" w:cs="Courier New"/>
        </w:rPr>
        <w:t>.l</w:t>
      </w:r>
      <w:proofErr w:type="spellEnd"/>
      <w:r w:rsidRPr="00766F3F">
        <w:rPr>
          <w:rFonts w:ascii="Courier New" w:hAnsi="Courier New" w:cs="Courier New"/>
        </w:rPr>
        <w:t>(</w:t>
      </w:r>
      <w:proofErr w:type="gramEnd"/>
      <w:ins w:id="531" w:author="2016" w:date="2018-03-12T19:42:00Z">
        <w:r w:rsidRPr="00766F3F">
          <w:rPr>
            <w:rFonts w:ascii="Courier New" w:hAnsi="Courier New" w:cs="Courier New"/>
          </w:rPr>
          <w:t>t));</w:t>
        </w:r>
      </w:ins>
    </w:p>
    <w:p w14:paraId="10B92BEF" w14:textId="77777777" w:rsidR="00000000" w:rsidRPr="00766F3F" w:rsidRDefault="00235AC6" w:rsidP="00766F3F">
      <w:pPr>
        <w:pStyle w:val="PlainText"/>
        <w:rPr>
          <w:ins w:id="532" w:author="2016" w:date="2018-03-12T19:42:00Z"/>
          <w:rFonts w:ascii="Courier New" w:hAnsi="Courier New" w:cs="Courier New"/>
        </w:rPr>
      </w:pPr>
      <w:proofErr w:type="gramStart"/>
      <w:ins w:id="533" w:author="2016" w:date="2018-03-12T19:42:00Z"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"Atmospheric concentrations</w:t>
        </w:r>
        <w:r w:rsidRPr="00766F3F">
          <w:rPr>
            <w:rFonts w:ascii="Courier New" w:hAnsi="Courier New" w:cs="Courier New"/>
          </w:rPr>
          <w:t xml:space="preserve"> lower" ;</w:t>
        </w:r>
      </w:ins>
    </w:p>
    <w:p w14:paraId="51518D08" w14:textId="77777777" w:rsidR="00000000" w:rsidRPr="00130A25" w:rsidRDefault="00235AC6" w:rsidP="00130A25">
      <w:pPr>
        <w:pStyle w:val="PlainText"/>
        <w:rPr>
          <w:del w:id="534" w:author="2016" w:date="2018-03-12T19:42:00Z"/>
          <w:rFonts w:ascii="Courier New" w:hAnsi="Courier New" w:cs="Courier New"/>
        </w:rPr>
      </w:pPr>
      <w:ins w:id="535" w:author="2016" w:date="2018-03-12T19:42:00Z">
        <w:r w:rsidRPr="00766F3F">
          <w:rPr>
            <w:rFonts w:ascii="Courier New" w:hAnsi="Courier New" w:cs="Courier New"/>
          </w:rPr>
          <w:t>Loop (</w:t>
        </w:r>
      </w:ins>
      <w:r w:rsidRPr="00766F3F">
        <w:rPr>
          <w:rFonts w:ascii="Courier New" w:hAnsi="Courier New" w:cs="Courier New"/>
        </w:rPr>
        <w:t>T</w:t>
      </w:r>
      <w:del w:id="536" w:author="2016" w:date="2018-03-12T19:42:00Z">
        <w:r w:rsidRPr="00130A25">
          <w:rPr>
            <w:rFonts w:ascii="Courier New" w:hAnsi="Courier New" w:cs="Courier New"/>
          </w:rPr>
          <w:delText>));</w:delText>
        </w:r>
      </w:del>
    </w:p>
    <w:p w14:paraId="409C53AF" w14:textId="77777777" w:rsidR="00000000" w:rsidRPr="00130A25" w:rsidRDefault="00235AC6" w:rsidP="00130A25">
      <w:pPr>
        <w:pStyle w:val="PlainText"/>
        <w:rPr>
          <w:del w:id="537" w:author="2016" w:date="2018-03-12T19:42:00Z"/>
          <w:rFonts w:ascii="Courier New" w:hAnsi="Courier New" w:cs="Courier New"/>
        </w:rPr>
      </w:pPr>
    </w:p>
    <w:p w14:paraId="2AD72480" w14:textId="77777777" w:rsidR="00000000" w:rsidRPr="00766F3F" w:rsidRDefault="00235AC6" w:rsidP="00766F3F">
      <w:pPr>
        <w:pStyle w:val="PlainText"/>
        <w:rPr>
          <w:ins w:id="538" w:author="2016" w:date="2018-03-12T19:42:00Z"/>
          <w:rFonts w:ascii="Courier New" w:hAnsi="Courier New" w:cs="Courier New"/>
        </w:rPr>
      </w:pPr>
      <w:ins w:id="539" w:author="2016" w:date="2018-03-12T19:42:00Z">
        <w:r w:rsidRPr="00766F3F">
          <w:rPr>
            <w:rFonts w:ascii="Courier New" w:hAnsi="Courier New" w:cs="Courier New"/>
          </w:rPr>
          <w:t xml:space="preserve">, put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ml.l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1AA01094" w14:textId="77777777" w:rsidR="00000000" w:rsidRPr="00766F3F" w:rsidRDefault="00235AC6" w:rsidP="00766F3F">
      <w:pPr>
        <w:pStyle w:val="PlainText"/>
        <w:rPr>
          <w:ins w:id="540" w:author="2016" w:date="2018-03-12T19:42:00Z"/>
          <w:rFonts w:ascii="Courier New" w:hAnsi="Courier New" w:cs="Courier New"/>
        </w:rPr>
      </w:pPr>
      <w:proofErr w:type="gramStart"/>
      <w:ins w:id="541" w:author="2016" w:date="2018-03-12T19:42:00Z"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"Atmospheric fraction since 1850" ;</w:t>
        </w:r>
      </w:ins>
    </w:p>
    <w:p w14:paraId="09A8BB96" w14:textId="77777777" w:rsidR="00000000" w:rsidRPr="00766F3F" w:rsidRDefault="00235AC6" w:rsidP="00766F3F">
      <w:pPr>
        <w:pStyle w:val="PlainText"/>
        <w:rPr>
          <w:ins w:id="542" w:author="2016" w:date="2018-03-12T19:42:00Z"/>
          <w:rFonts w:ascii="Courier New" w:hAnsi="Courier New" w:cs="Courier New"/>
        </w:rPr>
      </w:pPr>
      <w:ins w:id="543" w:author="2016" w:date="2018-03-12T19:42:00Z">
        <w:r w:rsidRPr="00766F3F">
          <w:rPr>
            <w:rFonts w:ascii="Courier New" w:hAnsi="Courier New" w:cs="Courier New"/>
          </w:rPr>
          <w:t xml:space="preserve">Loop (T, put </w:t>
        </w:r>
        <w:proofErr w:type="spellStart"/>
        <w:proofErr w:type="gramStart"/>
        <w:r w:rsidRPr="00766F3F">
          <w:rPr>
            <w:rFonts w:ascii="Courier New" w:hAnsi="Courier New" w:cs="Courier New"/>
          </w:rPr>
          <w:t>atfrac</w:t>
        </w:r>
        <w:proofErr w:type="spellEnd"/>
        <w:r w:rsidRPr="00766F3F">
          <w:rPr>
            <w:rFonts w:ascii="Courier New" w:hAnsi="Courier New" w:cs="Courier New"/>
          </w:rPr>
          <w:t>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2931175A" w14:textId="77777777" w:rsidR="00000000" w:rsidRPr="00766F3F" w:rsidRDefault="00235AC6" w:rsidP="00766F3F">
      <w:pPr>
        <w:pStyle w:val="PlainText"/>
        <w:rPr>
          <w:ins w:id="544" w:author="2016" w:date="2018-03-12T19:42:00Z"/>
          <w:rFonts w:ascii="Courier New" w:hAnsi="Courier New" w:cs="Courier New"/>
        </w:rPr>
      </w:pPr>
      <w:proofErr w:type="gramStart"/>
      <w:ins w:id="545" w:author="2016" w:date="2018-03-12T19:42:00Z">
        <w:r w:rsidRPr="00766F3F">
          <w:rPr>
            <w:rFonts w:ascii="Courier New" w:hAnsi="Courier New" w:cs="Courier New"/>
          </w:rPr>
          <w:t>put</w:t>
        </w:r>
        <w:proofErr w:type="gramEnd"/>
        <w:r w:rsidRPr="00766F3F">
          <w:rPr>
            <w:rFonts w:ascii="Courier New" w:hAnsi="Courier New" w:cs="Courier New"/>
          </w:rPr>
          <w:t xml:space="preserve"> / "Atmospheric fraction since 2010" ;</w:t>
        </w:r>
      </w:ins>
    </w:p>
    <w:p w14:paraId="5B599177" w14:textId="77777777" w:rsidR="00000000" w:rsidRPr="00766F3F" w:rsidRDefault="00235AC6" w:rsidP="00766F3F">
      <w:pPr>
        <w:pStyle w:val="PlainText"/>
        <w:rPr>
          <w:ins w:id="546" w:author="2016" w:date="2018-03-12T19:42:00Z"/>
          <w:rFonts w:ascii="Courier New" w:hAnsi="Courier New" w:cs="Courier New"/>
        </w:rPr>
      </w:pPr>
      <w:ins w:id="547" w:author="2016" w:date="2018-03-12T19:42:00Z">
        <w:r w:rsidRPr="00766F3F">
          <w:rPr>
            <w:rFonts w:ascii="Courier New" w:hAnsi="Courier New" w:cs="Courier New"/>
          </w:rPr>
          <w:t xml:space="preserve">Loop (T, put </w:t>
        </w:r>
        <w:proofErr w:type="gramStart"/>
        <w:r w:rsidRPr="00766F3F">
          <w:rPr>
            <w:rFonts w:ascii="Courier New" w:hAnsi="Courier New" w:cs="Courier New"/>
          </w:rPr>
          <w:t>atfrac2010(</w:t>
        </w:r>
        <w:proofErr w:type="gramEnd"/>
        <w:r w:rsidRPr="00766F3F">
          <w:rPr>
            <w:rFonts w:ascii="Courier New" w:hAnsi="Courier New" w:cs="Courier New"/>
          </w:rPr>
          <w:t>t));</w:t>
        </w:r>
      </w:ins>
    </w:p>
    <w:p w14:paraId="162E5DCC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66F3F">
        <w:rPr>
          <w:rFonts w:ascii="Courier New" w:hAnsi="Courier New" w:cs="Courier New"/>
        </w:rPr>
        <w:t>putclose</w:t>
      </w:r>
      <w:proofErr w:type="spellEnd"/>
      <w:proofErr w:type="gramEnd"/>
      <w:r w:rsidRPr="00766F3F">
        <w:rPr>
          <w:rFonts w:ascii="Courier New" w:hAnsi="Courier New" w:cs="Courier New"/>
        </w:rPr>
        <w:t>;</w:t>
      </w:r>
    </w:p>
    <w:p w14:paraId="0BD10D3D" w14:textId="77777777" w:rsidR="00000000" w:rsidRPr="00766F3F" w:rsidRDefault="00235AC6" w:rsidP="00766F3F">
      <w:pPr>
        <w:pStyle w:val="PlainText"/>
        <w:rPr>
          <w:rFonts w:ascii="Courier New" w:hAnsi="Courier New" w:cs="Courier New"/>
        </w:rPr>
      </w:pPr>
    </w:p>
    <w:p w14:paraId="6DF5A47D" w14:textId="77777777" w:rsidR="00000000" w:rsidRPr="00766F3F" w:rsidRDefault="00235AC6" w:rsidP="00766F3F">
      <w:pPr>
        <w:pStyle w:val="PlainText"/>
        <w:rPr>
          <w:ins w:id="548" w:author="2016" w:date="2018-03-12T19:42:00Z"/>
          <w:rFonts w:ascii="Courier New" w:hAnsi="Courier New" w:cs="Courier New"/>
        </w:rPr>
      </w:pPr>
      <w:proofErr w:type="gramStart"/>
      <w:ins w:id="549" w:author="2016" w:date="2018-03-12T19:42:00Z">
        <w:r w:rsidRPr="00766F3F">
          <w:rPr>
            <w:rFonts w:ascii="Courier New" w:hAnsi="Courier New" w:cs="Courier New"/>
          </w:rPr>
          <w:t>file</w:t>
        </w:r>
        <w:proofErr w:type="gramEnd"/>
        <w:r w:rsidRPr="00766F3F">
          <w:rPr>
            <w:rFonts w:ascii="Courier New" w:hAnsi="Courier New" w:cs="Courier New"/>
          </w:rPr>
          <w:t xml:space="preserve"> </w:t>
        </w:r>
        <w:proofErr w:type="spellStart"/>
        <w:r w:rsidRPr="00766F3F">
          <w:rPr>
            <w:rFonts w:ascii="Courier New" w:hAnsi="Courier New" w:cs="Courier New"/>
          </w:rPr>
          <w:t>dicegdx</w:t>
        </w:r>
        <w:proofErr w:type="spellEnd"/>
        <w:r w:rsidRPr="00766F3F">
          <w:rPr>
            <w:rFonts w:ascii="Courier New" w:hAnsi="Courier New" w:cs="Courier New"/>
          </w:rPr>
          <w:t>;</w:t>
        </w:r>
      </w:ins>
    </w:p>
    <w:p w14:paraId="03B44C9F" w14:textId="77777777" w:rsidR="00000000" w:rsidRPr="00766F3F" w:rsidRDefault="00235AC6" w:rsidP="00766F3F">
      <w:pPr>
        <w:pStyle w:val="PlainText"/>
        <w:rPr>
          <w:ins w:id="550" w:author="2016" w:date="2018-03-12T19:42:00Z"/>
          <w:rFonts w:ascii="Courier New" w:hAnsi="Courier New" w:cs="Courier New"/>
        </w:rPr>
      </w:pPr>
      <w:proofErr w:type="spellStart"/>
      <w:proofErr w:type="gramStart"/>
      <w:ins w:id="551" w:author="2016" w:date="2018-03-12T19:42:00Z">
        <w:r w:rsidRPr="00766F3F">
          <w:rPr>
            <w:rFonts w:ascii="Courier New" w:hAnsi="Courier New" w:cs="Courier New"/>
          </w:rPr>
          <w:t>put_utilities</w:t>
        </w:r>
        <w:proofErr w:type="spellEnd"/>
        <w:proofErr w:type="gramEnd"/>
        <w:r w:rsidRPr="00766F3F">
          <w:rPr>
            <w:rFonts w:ascii="Courier New" w:hAnsi="Courier New" w:cs="Courier New"/>
          </w:rPr>
          <w:t xml:space="preserve"> </w:t>
        </w:r>
        <w:proofErr w:type="spellStart"/>
        <w:r w:rsidRPr="00766F3F">
          <w:rPr>
            <w:rFonts w:ascii="Courier New" w:hAnsi="Courier New" w:cs="Courier New"/>
          </w:rPr>
          <w:t>dicegdx</w:t>
        </w:r>
        <w:proofErr w:type="spellEnd"/>
        <w:r w:rsidRPr="00766F3F">
          <w:rPr>
            <w:rFonts w:ascii="Courier New" w:hAnsi="Courier New" w:cs="Courier New"/>
          </w:rPr>
          <w:t xml:space="preserve"> '</w:t>
        </w:r>
        <w:proofErr w:type="spellStart"/>
        <w:r w:rsidRPr="00766F3F">
          <w:rPr>
            <w:rFonts w:ascii="Courier New" w:hAnsi="Courier New" w:cs="Courier New"/>
          </w:rPr>
          <w:t>gdxout</w:t>
        </w:r>
        <w:proofErr w:type="spellEnd"/>
        <w:r w:rsidRPr="00766F3F">
          <w:rPr>
            <w:rFonts w:ascii="Courier New" w:hAnsi="Courier New" w:cs="Courier New"/>
          </w:rPr>
          <w:t xml:space="preserve">' / 'DICE2016_ifopt_' </w:t>
        </w:r>
        <w:r w:rsidRPr="00766F3F">
          <w:rPr>
            <w:rFonts w:ascii="Courier New" w:hAnsi="Courier New" w:cs="Courier New"/>
          </w:rPr>
          <w:t>ifopt:0:0;</w:t>
        </w:r>
      </w:ins>
    </w:p>
    <w:p w14:paraId="36EC10F5" w14:textId="48432A01" w:rsidR="00532BA5" w:rsidRPr="00766F3F" w:rsidRDefault="00235AC6" w:rsidP="00766F3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66F3F">
        <w:rPr>
          <w:rFonts w:ascii="Courier New" w:hAnsi="Courier New" w:cs="Courier New"/>
        </w:rPr>
        <w:t>execute_unload</w:t>
      </w:r>
      <w:proofErr w:type="spellEnd"/>
      <w:proofErr w:type="gramEnd"/>
      <w:r w:rsidRPr="00766F3F">
        <w:rPr>
          <w:rFonts w:ascii="Courier New" w:hAnsi="Courier New" w:cs="Courier New"/>
        </w:rPr>
        <w:t xml:space="preserve"> </w:t>
      </w:r>
      <w:del w:id="552" w:author="2016" w:date="2018-03-12T19:42:00Z">
        <w:r w:rsidRPr="00130A25">
          <w:rPr>
            <w:rFonts w:ascii="Courier New" w:hAnsi="Courier New" w:cs="Courier New"/>
          </w:rPr>
          <w:delText>"DICE2013.gdx"</w:delText>
        </w:r>
      </w:del>
      <w:proofErr w:type="spellStart"/>
      <w:ins w:id="553" w:author="2016" w:date="2018-03-12T19:42:00Z">
        <w:r w:rsidRPr="00766F3F">
          <w:rPr>
            <w:rFonts w:ascii="Courier New" w:hAnsi="Courier New" w:cs="Courier New"/>
          </w:rPr>
          <w:t>ifopt</w:t>
        </w:r>
        <w:proofErr w:type="spellEnd"/>
        <w:r w:rsidRPr="00766F3F">
          <w:rPr>
            <w:rFonts w:ascii="Courier New" w:hAnsi="Courier New" w:cs="Courier New"/>
          </w:rPr>
          <w:t>;</w:t>
        </w:r>
      </w:ins>
    </w:p>
    <w:sectPr w:rsidR="00532BA5" w:rsidRPr="00766F3F" w:rsidSect="00766F3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61D"/>
    <w:rsid w:val="000D4830"/>
    <w:rsid w:val="00130A25"/>
    <w:rsid w:val="00235AC6"/>
    <w:rsid w:val="0026561D"/>
    <w:rsid w:val="00532BA5"/>
    <w:rsid w:val="00766F3F"/>
    <w:rsid w:val="00C9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6F3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6F3F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B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6F3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6F3F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B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3103</Words>
  <Characters>17688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Defense Fund</Company>
  <LinksUpToDate>false</LinksUpToDate>
  <CharactersWithSpaces>20750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Lugovoy</dc:creator>
  <cp:lastModifiedBy>OL</cp:lastModifiedBy>
  <cp:revision>1</cp:revision>
  <dcterms:created xsi:type="dcterms:W3CDTF">2018-03-12T23:42:00Z</dcterms:created>
  <dcterms:modified xsi:type="dcterms:W3CDTF">2018-03-12T23:54:00Z</dcterms:modified>
</cp:coreProperties>
</file>